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2162C6" w14:paraId="27759F92" w14:textId="77777777" w:rsidTr="00A54C2F">
        <w:trPr>
          <w:trHeight w:hRule="exact" w:val="5670"/>
        </w:trPr>
        <w:tc>
          <w:tcPr>
            <w:tcW w:w="8530" w:type="dxa"/>
            <w:tcBorders>
              <w:top w:val="single" w:sz="48" w:space="0" w:color="697D91"/>
              <w:bottom w:val="single" w:sz="48" w:space="0" w:color="697D91"/>
            </w:tcBorders>
            <w:shd w:val="clear" w:color="auto" w:fill="auto"/>
          </w:tcPr>
          <w:p w14:paraId="2FF542FD" w14:textId="77777777" w:rsidR="00100D54" w:rsidRDefault="00100D54" w:rsidP="0046321C">
            <w:pPr>
              <w:pStyle w:val="Titel"/>
              <w:keepNext/>
              <w:outlineLvl w:val="1"/>
            </w:pPr>
            <w:bookmarkStart w:id="0" w:name="_Toc22895143"/>
            <w:r>
              <w:rPr>
                <w:noProof/>
              </w:rPr>
              <w:drawing>
                <wp:inline distT="0" distB="0" distL="0" distR="0" wp14:anchorId="1ADFFE34" wp14:editId="1E27CDBC">
                  <wp:extent cx="5292090" cy="36004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2090" cy="3600450"/>
                          </a:xfrm>
                          <a:prstGeom prst="rect">
                            <a:avLst/>
                          </a:prstGeom>
                        </pic:spPr>
                      </pic:pic>
                    </a:graphicData>
                  </a:graphic>
                </wp:inline>
              </w:drawing>
            </w:r>
            <w:bookmarkEnd w:id="0"/>
          </w:p>
          <w:p w14:paraId="3EADAA93" w14:textId="66438440" w:rsidR="005479A4" w:rsidRPr="00100D54" w:rsidRDefault="00100D54" w:rsidP="0046321C">
            <w:pPr>
              <w:pStyle w:val="Beschriftung"/>
              <w:outlineLvl w:val="1"/>
              <w:rPr>
                <w:noProof/>
                <w:lang w:val="en-US"/>
              </w:rPr>
            </w:pPr>
            <w:bookmarkStart w:id="1" w:name="_Toc22895144"/>
            <w:proofErr w:type="spellStart"/>
            <w:r w:rsidRPr="00100D54">
              <w:rPr>
                <w:lang w:val="en-US"/>
              </w:rPr>
              <w:t>Abbildung</w:t>
            </w:r>
            <w:proofErr w:type="spellEnd"/>
            <w:r w:rsidRPr="00100D54">
              <w:rPr>
                <w:lang w:val="en-US"/>
              </w:rPr>
              <w:t xml:space="preserve"> </w:t>
            </w:r>
            <w:r>
              <w:fldChar w:fldCharType="begin"/>
            </w:r>
            <w:r w:rsidRPr="00100D54">
              <w:rPr>
                <w:lang w:val="en-US"/>
              </w:rPr>
              <w:instrText xml:space="preserve"> SEQ Abbildung \* ARABIC </w:instrText>
            </w:r>
            <w:r>
              <w:fldChar w:fldCharType="separate"/>
            </w:r>
            <w:r w:rsidR="00FF007B">
              <w:rPr>
                <w:noProof/>
                <w:lang w:val="en-US"/>
              </w:rPr>
              <w:t>1</w:t>
            </w:r>
            <w:r>
              <w:fldChar w:fldCharType="end"/>
            </w:r>
            <w:r w:rsidRPr="00100D54">
              <w:rPr>
                <w:lang w:val="en-US"/>
              </w:rPr>
              <w:t>Neural network. If then else / Wikimedia, CC BY-SA</w:t>
            </w:r>
            <w:bookmarkEnd w:id="1"/>
          </w:p>
        </w:tc>
      </w:tr>
      <w:tr w:rsidR="009F5BCC" w:rsidRPr="005E3C39" w14:paraId="4DBFA342" w14:textId="77777777" w:rsidTr="00A54C2F">
        <w:trPr>
          <w:trHeight w:hRule="exact" w:val="6226"/>
        </w:trPr>
        <w:tc>
          <w:tcPr>
            <w:tcW w:w="8530" w:type="dxa"/>
            <w:tcBorders>
              <w:top w:val="single" w:sz="48" w:space="0" w:color="697D91"/>
            </w:tcBorders>
            <w:shd w:val="clear" w:color="auto" w:fill="auto"/>
            <w:tcMar>
              <w:top w:w="284" w:type="dxa"/>
            </w:tcMar>
          </w:tcPr>
          <w:p w14:paraId="66777988" w14:textId="533CA6EF" w:rsidR="009F5BCC" w:rsidRPr="005E3C39" w:rsidRDefault="00CF754B" w:rsidP="009F5BCC">
            <w:pPr>
              <w:pStyle w:val="Titel"/>
            </w:pPr>
            <w:del w:id="2" w:author="Lukas Zoller" w:date="2019-11-29T10:59:00Z">
              <w:r w:rsidDel="002162C6">
                <w:delText>Anforderungsspezifikation</w:delText>
              </w:r>
            </w:del>
            <w:ins w:id="3" w:author="Lukas Zoller" w:date="2019-11-29T10:59:00Z">
              <w:r w:rsidR="002162C6">
                <w:t>Technische Dokumentation</w:t>
              </w:r>
            </w:ins>
            <w:r w:rsidR="006A0F05">
              <w:t>:</w:t>
            </w:r>
            <w:r w:rsidR="00BB0E18">
              <w:t xml:space="preserve"> </w:t>
            </w:r>
            <w:r w:rsidR="006A0F05" w:rsidRPr="006A0F05">
              <w:t xml:space="preserve">Optimierung von </w:t>
            </w:r>
            <w:del w:id="4" w:author="Lukas Zoller" w:date="2019-11-29T08:52:00Z">
              <w:r w:rsidR="006A0F05" w:rsidRPr="006A0F05" w:rsidDel="00195363">
                <w:delText xml:space="preserve">Neuronalen </w:delText>
              </w:r>
            </w:del>
            <w:ins w:id="5" w:author="Lukas Zoller" w:date="2019-11-29T08:52:00Z">
              <w:r w:rsidR="00195363">
                <w:t>n</w:t>
              </w:r>
              <w:r w:rsidR="00195363" w:rsidRPr="006A0F05">
                <w:t xml:space="preserve">euronalen </w:t>
              </w:r>
            </w:ins>
            <w:r w:rsidR="006A0F05" w:rsidRPr="006A0F05">
              <w:t>Netzwerken</w:t>
            </w:r>
          </w:p>
          <w:p w14:paraId="107E39EA" w14:textId="77777777" w:rsidR="009F5BCC" w:rsidRPr="005E3C39" w:rsidRDefault="009F5BCC" w:rsidP="009F5BCC">
            <w:pPr>
              <w:pStyle w:val="Untertitel"/>
            </w:pPr>
          </w:p>
          <w:p w14:paraId="558081E0" w14:textId="77777777" w:rsidR="009F5BCC" w:rsidRDefault="009F5BCC" w:rsidP="009F5BCC">
            <w:pPr>
              <w:rPr>
                <w:b/>
              </w:rPr>
            </w:pPr>
          </w:p>
          <w:p w14:paraId="3E034D3C" w14:textId="77777777" w:rsidR="00C92B28" w:rsidRDefault="00C92B28" w:rsidP="009F5BCC">
            <w:pPr>
              <w:rPr>
                <w:b/>
              </w:rPr>
            </w:pPr>
          </w:p>
          <w:p w14:paraId="1FB6CEFD" w14:textId="77777777" w:rsidR="00C92B28" w:rsidRDefault="00C92B28" w:rsidP="009F5BCC">
            <w:pPr>
              <w:rPr>
                <w:b/>
              </w:rPr>
            </w:pPr>
            <w:r>
              <w:rPr>
                <w:b/>
              </w:rPr>
              <w:t xml:space="preserve">Projektteam </w:t>
            </w:r>
            <w:r w:rsidR="006A0F05">
              <w:rPr>
                <w:b/>
              </w:rPr>
              <w:t>17</w:t>
            </w:r>
          </w:p>
          <w:p w14:paraId="432F91BB" w14:textId="77777777" w:rsidR="00C92B28" w:rsidRDefault="00C92B28" w:rsidP="009F5BCC">
            <w:pPr>
              <w:rPr>
                <w:b/>
              </w:rPr>
            </w:pPr>
          </w:p>
          <w:p w14:paraId="12F69A43" w14:textId="77777777" w:rsidR="00C92B28" w:rsidRDefault="006A0F05" w:rsidP="009F5BCC">
            <w:pPr>
              <w:rPr>
                <w:b/>
              </w:rPr>
            </w:pPr>
            <w:r>
              <w:rPr>
                <w:b/>
              </w:rPr>
              <w:t>Lukas Zoller</w:t>
            </w:r>
          </w:p>
          <w:p w14:paraId="1988C253" w14:textId="43951507" w:rsidR="00C92B28" w:rsidRDefault="006A0F05" w:rsidP="009F5BCC">
            <w:pPr>
              <w:rPr>
                <w:b/>
              </w:rPr>
            </w:pPr>
            <w:r>
              <w:rPr>
                <w:b/>
              </w:rPr>
              <w:t>Remo Hofmann</w:t>
            </w:r>
          </w:p>
          <w:p w14:paraId="495483EF" w14:textId="4A565239" w:rsidR="00100D54" w:rsidRDefault="00100D54" w:rsidP="009F5BCC">
            <w:pPr>
              <w:rPr>
                <w:b/>
              </w:rPr>
            </w:pPr>
          </w:p>
          <w:p w14:paraId="6C9D2BD9" w14:textId="1E17B5B4" w:rsidR="00100D54" w:rsidRDefault="00100D54" w:rsidP="009F5BCC">
            <w:pPr>
              <w:rPr>
                <w:b/>
              </w:rPr>
            </w:pPr>
            <w:r>
              <w:rPr>
                <w:b/>
              </w:rPr>
              <w:t>Projektbetreuer</w:t>
            </w:r>
          </w:p>
          <w:p w14:paraId="0EA2877F" w14:textId="7F86F081" w:rsidR="00100D54" w:rsidRDefault="00100D54" w:rsidP="009F5BCC">
            <w:pPr>
              <w:rPr>
                <w:b/>
              </w:rPr>
            </w:pPr>
            <w:r>
              <w:rPr>
                <w:b/>
              </w:rPr>
              <w:t>Jürgen Vogel</w:t>
            </w:r>
          </w:p>
          <w:p w14:paraId="2E93B6A8" w14:textId="77777777" w:rsidR="00C92B28" w:rsidRPr="005E3C39" w:rsidRDefault="00C92B28" w:rsidP="009F5BCC">
            <w:pPr>
              <w:rPr>
                <w:b/>
              </w:rPr>
            </w:pPr>
          </w:p>
          <w:p w14:paraId="73D30FF6" w14:textId="204ADFDF" w:rsidR="009F5BCC" w:rsidRDefault="00195363" w:rsidP="009F5BCC">
            <w:pPr>
              <w:rPr>
                <w:b/>
              </w:rPr>
            </w:pPr>
            <w:r>
              <w:rPr>
                <w:b/>
              </w:rPr>
              <w:t xml:space="preserve">Version </w:t>
            </w:r>
            <w:del w:id="6" w:author="Lukas Zoller" w:date="2019-11-29T11:00:00Z">
              <w:r w:rsidDel="002162C6">
                <w:rPr>
                  <w:b/>
                </w:rPr>
                <w:delText>7</w:delText>
              </w:r>
            </w:del>
            <w:ins w:id="7" w:author="Lukas Zoller" w:date="2019-11-29T11:00:00Z">
              <w:r w:rsidR="002162C6">
                <w:rPr>
                  <w:b/>
                </w:rPr>
                <w:t>1</w:t>
              </w:r>
            </w:ins>
            <w:r>
              <w:rPr>
                <w:b/>
              </w:rPr>
              <w:t>, 29.11.2019</w:t>
            </w:r>
          </w:p>
          <w:p w14:paraId="031854C5" w14:textId="77777777" w:rsidR="006A0F05" w:rsidRDefault="006A0F05" w:rsidP="006A0F05">
            <w:pPr>
              <w:rPr>
                <w:b/>
              </w:rPr>
            </w:pPr>
          </w:p>
          <w:p w14:paraId="5778BB8B" w14:textId="77777777" w:rsidR="006A0F05" w:rsidRPr="006A0F05" w:rsidRDefault="006A0F05" w:rsidP="006A0F05">
            <w:pPr>
              <w:tabs>
                <w:tab w:val="left" w:pos="1200"/>
              </w:tabs>
            </w:pPr>
            <w:r>
              <w:tab/>
            </w:r>
          </w:p>
        </w:tc>
      </w:tr>
      <w:tr w:rsidR="009F5BCC" w:rsidRPr="002162C6" w14:paraId="17F80076" w14:textId="77777777" w:rsidTr="00ED6401">
        <w:trPr>
          <w:trHeight w:hRule="exact" w:val="1134"/>
        </w:trPr>
        <w:tc>
          <w:tcPr>
            <w:tcW w:w="8530" w:type="dxa"/>
            <w:shd w:val="clear" w:color="auto" w:fill="auto"/>
            <w:vAlign w:val="bottom"/>
          </w:tcPr>
          <w:p w14:paraId="4BE6EAB3"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74C6B90E" w14:textId="77777777" w:rsidR="00A02D37" w:rsidRPr="00100D54" w:rsidRDefault="0016521D" w:rsidP="00100D54">
            <w:pPr>
              <w:pStyle w:val="Fuzeile"/>
              <w:rPr>
                <w:color w:val="697D91"/>
                <w:sz w:val="19"/>
                <w:szCs w:val="19"/>
              </w:rPr>
            </w:pPr>
            <w:r w:rsidRPr="00100D54">
              <w:rPr>
                <w:color w:val="697D91"/>
                <w:sz w:val="19"/>
                <w:szCs w:val="19"/>
                <w:lang w:val="en-US"/>
              </w:rPr>
              <w:fldChar w:fldCharType="begin">
                <w:ffData>
                  <w:name w:val="Text1"/>
                  <w:enabled/>
                  <w:calcOnExit w:val="0"/>
                  <w:textInput>
                    <w:default w:val="Departement für Technik und Informatik"/>
                  </w:textInput>
                </w:ffData>
              </w:fldChar>
            </w:r>
            <w:bookmarkStart w:id="8" w:name="Text1"/>
            <w:r w:rsidRPr="00100D54">
              <w:rPr>
                <w:color w:val="697D91"/>
                <w:sz w:val="19"/>
                <w:szCs w:val="19"/>
              </w:rPr>
              <w:instrText xml:space="preserve"> FORMTEXT </w:instrText>
            </w:r>
            <w:r w:rsidRPr="00100D54">
              <w:rPr>
                <w:color w:val="697D91"/>
                <w:sz w:val="19"/>
                <w:szCs w:val="19"/>
                <w:lang w:val="en-US"/>
              </w:rPr>
            </w:r>
            <w:r w:rsidRPr="00100D54">
              <w:rPr>
                <w:color w:val="697D91"/>
                <w:sz w:val="19"/>
                <w:szCs w:val="19"/>
                <w:lang w:val="en-US"/>
              </w:rPr>
              <w:fldChar w:fldCharType="separate"/>
            </w:r>
            <w:r w:rsidRPr="00100D54">
              <w:rPr>
                <w:color w:val="697D91"/>
                <w:sz w:val="19"/>
                <w:szCs w:val="19"/>
              </w:rPr>
              <w:t>Departement für Technik und Informatik</w:t>
            </w:r>
            <w:r w:rsidRPr="00100D54">
              <w:rPr>
                <w:color w:val="697D91"/>
                <w:sz w:val="19"/>
                <w:szCs w:val="19"/>
                <w:lang w:val="en-US"/>
              </w:rPr>
              <w:fldChar w:fldCharType="end"/>
            </w:r>
            <w:bookmarkEnd w:id="8"/>
          </w:p>
          <w:p w14:paraId="06B63ABC" w14:textId="6CA1B335" w:rsidR="009F5BCC" w:rsidRPr="00100D54" w:rsidRDefault="00100D54" w:rsidP="0065257C">
            <w:pPr>
              <w:pStyle w:val="Fuzeile"/>
              <w:rPr>
                <w:lang w:val="en-US"/>
              </w:rPr>
            </w:pPr>
            <w:proofErr w:type="spellStart"/>
            <w:r w:rsidRPr="003E770F">
              <w:rPr>
                <w:color w:val="697D91"/>
                <w:sz w:val="19"/>
                <w:szCs w:val="19"/>
                <w:lang w:val="en-US"/>
              </w:rPr>
              <w:t>Titelabbildung</w:t>
            </w:r>
            <w:proofErr w:type="spellEnd"/>
            <w:r w:rsidRPr="003E770F">
              <w:rPr>
                <w:color w:val="697D91"/>
                <w:sz w:val="19"/>
                <w:szCs w:val="19"/>
                <w:lang w:val="en-US"/>
              </w:rPr>
              <w:t xml:space="preserve">: Neural network. </w:t>
            </w:r>
            <w:r w:rsidRPr="00100D54">
              <w:rPr>
                <w:color w:val="697D91"/>
                <w:sz w:val="19"/>
                <w:szCs w:val="19"/>
                <w:lang w:val="en-US"/>
              </w:rPr>
              <w:t>If then else / Wikimedia, CC BY-SA</w:t>
            </w:r>
          </w:p>
        </w:tc>
      </w:tr>
    </w:tbl>
    <w:p w14:paraId="20367142" w14:textId="77777777" w:rsidR="00F825B4" w:rsidRPr="00100D54" w:rsidRDefault="00F825B4" w:rsidP="004F7B96">
      <w:pPr>
        <w:pStyle w:val="Inhaltsverzeichnis"/>
        <w:spacing w:line="100" w:lineRule="atLeast"/>
        <w:rPr>
          <w:sz w:val="10"/>
          <w:szCs w:val="10"/>
          <w:lang w:val="en-US"/>
        </w:rPr>
        <w:sectPr w:rsidR="00F825B4" w:rsidRPr="00100D54"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sdt>
      <w:sdtPr>
        <w:rPr>
          <w:rFonts w:ascii="Lucida Sans" w:eastAsia="Lucida Sans" w:hAnsi="Lucida Sans" w:cs="Times New Roman"/>
          <w:color w:val="auto"/>
          <w:sz w:val="19"/>
          <w:szCs w:val="20"/>
          <w:lang w:val="de-CH"/>
        </w:rPr>
        <w:id w:val="936169153"/>
        <w:docPartObj>
          <w:docPartGallery w:val="Table of Contents"/>
          <w:docPartUnique/>
        </w:docPartObj>
      </w:sdtPr>
      <w:sdtEndPr>
        <w:rPr>
          <w:b/>
          <w:bCs/>
          <w:noProof/>
        </w:rPr>
      </w:sdtEndPr>
      <w:sdtContent>
        <w:p w14:paraId="55402A01" w14:textId="3CC50794" w:rsidR="0046321C" w:rsidRDefault="0046321C">
          <w:pPr>
            <w:pStyle w:val="Inhaltsverzeichnisberschrift"/>
          </w:pPr>
          <w:proofErr w:type="spellStart"/>
          <w:r>
            <w:t>Inhaltsverzeichnis</w:t>
          </w:r>
          <w:proofErr w:type="spellEnd"/>
        </w:p>
        <w:p w14:paraId="4B33EE52" w14:textId="7938601D" w:rsidR="0046321C" w:rsidRDefault="0046321C" w:rsidP="0046321C">
          <w:pPr>
            <w:pStyle w:val="Verzeichnis2"/>
            <w:ind w:firstLine="0"/>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22895143" w:history="1"/>
        </w:p>
        <w:p w14:paraId="22D4E896" w14:textId="75633EF2" w:rsidR="0046321C" w:rsidRDefault="00552E6E">
          <w:pPr>
            <w:pStyle w:val="Verzeichnis1"/>
            <w:rPr>
              <w:rFonts w:asciiTheme="minorHAnsi" w:eastAsiaTheme="minorEastAsia" w:hAnsiTheme="minorHAnsi" w:cstheme="minorBidi"/>
              <w:noProof/>
              <w:sz w:val="22"/>
              <w:szCs w:val="22"/>
              <w:lang w:val="de-CH" w:eastAsia="de-CH"/>
            </w:rPr>
          </w:pPr>
          <w:hyperlink w:anchor="_Toc22895145" w:history="1">
            <w:r w:rsidR="0046321C" w:rsidRPr="00B36117">
              <w:rPr>
                <w:rStyle w:val="Hyperlink"/>
                <w:noProof/>
              </w:rPr>
              <w:t>1</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Vision</w:t>
            </w:r>
            <w:r w:rsidR="0046321C">
              <w:rPr>
                <w:noProof/>
                <w:webHidden/>
              </w:rPr>
              <w:tab/>
            </w:r>
            <w:r w:rsidR="0046321C">
              <w:rPr>
                <w:noProof/>
                <w:webHidden/>
              </w:rPr>
              <w:fldChar w:fldCharType="begin"/>
            </w:r>
            <w:r w:rsidR="0046321C">
              <w:rPr>
                <w:noProof/>
                <w:webHidden/>
              </w:rPr>
              <w:instrText xml:space="preserve"> PAGEREF _Toc22895145 \h </w:instrText>
            </w:r>
            <w:r w:rsidR="0046321C">
              <w:rPr>
                <w:noProof/>
                <w:webHidden/>
              </w:rPr>
            </w:r>
            <w:r w:rsidR="0046321C">
              <w:rPr>
                <w:noProof/>
                <w:webHidden/>
              </w:rPr>
              <w:fldChar w:fldCharType="separate"/>
            </w:r>
            <w:r w:rsidR="0046321C">
              <w:rPr>
                <w:noProof/>
                <w:webHidden/>
              </w:rPr>
              <w:t>3</w:t>
            </w:r>
            <w:r w:rsidR="0046321C">
              <w:rPr>
                <w:noProof/>
                <w:webHidden/>
              </w:rPr>
              <w:fldChar w:fldCharType="end"/>
            </w:r>
          </w:hyperlink>
        </w:p>
        <w:p w14:paraId="5CEB7C7C" w14:textId="032AC356" w:rsidR="0046321C" w:rsidRDefault="00552E6E">
          <w:pPr>
            <w:pStyle w:val="Verzeichnis1"/>
            <w:rPr>
              <w:rFonts w:asciiTheme="minorHAnsi" w:eastAsiaTheme="minorEastAsia" w:hAnsiTheme="minorHAnsi" w:cstheme="minorBidi"/>
              <w:noProof/>
              <w:sz w:val="22"/>
              <w:szCs w:val="22"/>
              <w:lang w:val="de-CH" w:eastAsia="de-CH"/>
            </w:rPr>
          </w:pPr>
          <w:hyperlink w:anchor="_Toc22895146" w:history="1">
            <w:r w:rsidR="0046321C" w:rsidRPr="00B36117">
              <w:rPr>
                <w:rStyle w:val="Hyperlink"/>
                <w:noProof/>
              </w:rPr>
              <w:t>2</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Projektzielsetzung</w:t>
            </w:r>
            <w:r w:rsidR="0046321C">
              <w:rPr>
                <w:noProof/>
                <w:webHidden/>
              </w:rPr>
              <w:tab/>
            </w:r>
            <w:r w:rsidR="0046321C">
              <w:rPr>
                <w:noProof/>
                <w:webHidden/>
              </w:rPr>
              <w:fldChar w:fldCharType="begin"/>
            </w:r>
            <w:r w:rsidR="0046321C">
              <w:rPr>
                <w:noProof/>
                <w:webHidden/>
              </w:rPr>
              <w:instrText xml:space="preserve"> PAGEREF _Toc22895146 \h </w:instrText>
            </w:r>
            <w:r w:rsidR="0046321C">
              <w:rPr>
                <w:noProof/>
                <w:webHidden/>
              </w:rPr>
            </w:r>
            <w:r w:rsidR="0046321C">
              <w:rPr>
                <w:noProof/>
                <w:webHidden/>
              </w:rPr>
              <w:fldChar w:fldCharType="separate"/>
            </w:r>
            <w:r w:rsidR="0046321C">
              <w:rPr>
                <w:noProof/>
                <w:webHidden/>
              </w:rPr>
              <w:t>3</w:t>
            </w:r>
            <w:r w:rsidR="0046321C">
              <w:rPr>
                <w:noProof/>
                <w:webHidden/>
              </w:rPr>
              <w:fldChar w:fldCharType="end"/>
            </w:r>
          </w:hyperlink>
        </w:p>
        <w:p w14:paraId="51139183" w14:textId="57910B7C" w:rsidR="0046321C" w:rsidRDefault="00552E6E">
          <w:pPr>
            <w:pStyle w:val="Verzeichnis2"/>
            <w:rPr>
              <w:rFonts w:asciiTheme="minorHAnsi" w:eastAsiaTheme="minorEastAsia" w:hAnsiTheme="minorHAnsi" w:cstheme="minorBidi"/>
              <w:noProof/>
              <w:sz w:val="22"/>
              <w:szCs w:val="22"/>
              <w:lang w:eastAsia="de-CH"/>
            </w:rPr>
          </w:pPr>
          <w:hyperlink w:anchor="_Toc22895147" w:history="1">
            <w:r w:rsidR="0046321C" w:rsidRPr="00B36117">
              <w:rPr>
                <w:rStyle w:val="Hyperlink"/>
                <w:noProof/>
              </w:rPr>
              <w:t>2.1 Ausgangslage</w:t>
            </w:r>
            <w:r w:rsidR="0046321C">
              <w:rPr>
                <w:noProof/>
                <w:webHidden/>
              </w:rPr>
              <w:tab/>
            </w:r>
            <w:r w:rsidR="0046321C">
              <w:rPr>
                <w:noProof/>
                <w:webHidden/>
              </w:rPr>
              <w:fldChar w:fldCharType="begin"/>
            </w:r>
            <w:r w:rsidR="0046321C">
              <w:rPr>
                <w:noProof/>
                <w:webHidden/>
              </w:rPr>
              <w:instrText xml:space="preserve"> PAGEREF _Toc22895147 \h </w:instrText>
            </w:r>
            <w:r w:rsidR="0046321C">
              <w:rPr>
                <w:noProof/>
                <w:webHidden/>
              </w:rPr>
            </w:r>
            <w:r w:rsidR="0046321C">
              <w:rPr>
                <w:noProof/>
                <w:webHidden/>
              </w:rPr>
              <w:fldChar w:fldCharType="separate"/>
            </w:r>
            <w:r w:rsidR="0046321C">
              <w:rPr>
                <w:noProof/>
                <w:webHidden/>
              </w:rPr>
              <w:t>3</w:t>
            </w:r>
            <w:r w:rsidR="0046321C">
              <w:rPr>
                <w:noProof/>
                <w:webHidden/>
              </w:rPr>
              <w:fldChar w:fldCharType="end"/>
            </w:r>
          </w:hyperlink>
        </w:p>
        <w:p w14:paraId="76C24114" w14:textId="72148B5E" w:rsidR="0046321C" w:rsidRDefault="00552E6E">
          <w:pPr>
            <w:pStyle w:val="Verzeichnis2"/>
            <w:rPr>
              <w:rFonts w:asciiTheme="minorHAnsi" w:eastAsiaTheme="minorEastAsia" w:hAnsiTheme="minorHAnsi" w:cstheme="minorBidi"/>
              <w:noProof/>
              <w:sz w:val="22"/>
              <w:szCs w:val="22"/>
              <w:lang w:eastAsia="de-CH"/>
            </w:rPr>
          </w:pPr>
          <w:hyperlink w:anchor="_Toc22895148" w:history="1">
            <w:r w:rsidR="0046321C" w:rsidRPr="00B36117">
              <w:rPr>
                <w:rStyle w:val="Hyperlink"/>
                <w:noProof/>
              </w:rPr>
              <w:t>2.2 Stakeholder</w:t>
            </w:r>
            <w:r w:rsidR="0046321C">
              <w:rPr>
                <w:noProof/>
                <w:webHidden/>
              </w:rPr>
              <w:tab/>
            </w:r>
            <w:r w:rsidR="0046321C">
              <w:rPr>
                <w:noProof/>
                <w:webHidden/>
              </w:rPr>
              <w:fldChar w:fldCharType="begin"/>
            </w:r>
            <w:r w:rsidR="0046321C">
              <w:rPr>
                <w:noProof/>
                <w:webHidden/>
              </w:rPr>
              <w:instrText xml:space="preserve"> PAGEREF _Toc22895148 \h </w:instrText>
            </w:r>
            <w:r w:rsidR="0046321C">
              <w:rPr>
                <w:noProof/>
                <w:webHidden/>
              </w:rPr>
            </w:r>
            <w:r w:rsidR="0046321C">
              <w:rPr>
                <w:noProof/>
                <w:webHidden/>
              </w:rPr>
              <w:fldChar w:fldCharType="separate"/>
            </w:r>
            <w:r w:rsidR="0046321C">
              <w:rPr>
                <w:noProof/>
                <w:webHidden/>
              </w:rPr>
              <w:t>3</w:t>
            </w:r>
            <w:r w:rsidR="0046321C">
              <w:rPr>
                <w:noProof/>
                <w:webHidden/>
              </w:rPr>
              <w:fldChar w:fldCharType="end"/>
            </w:r>
          </w:hyperlink>
        </w:p>
        <w:p w14:paraId="15478B16" w14:textId="320D5392" w:rsidR="0046321C" w:rsidRDefault="00552E6E">
          <w:pPr>
            <w:pStyle w:val="Verzeichnis2"/>
            <w:rPr>
              <w:rFonts w:asciiTheme="minorHAnsi" w:eastAsiaTheme="minorEastAsia" w:hAnsiTheme="minorHAnsi" w:cstheme="minorBidi"/>
              <w:noProof/>
              <w:sz w:val="22"/>
              <w:szCs w:val="22"/>
              <w:lang w:eastAsia="de-CH"/>
            </w:rPr>
          </w:pPr>
          <w:hyperlink w:anchor="_Toc22895149" w:history="1">
            <w:r w:rsidR="0046321C" w:rsidRPr="00B36117">
              <w:rPr>
                <w:rStyle w:val="Hyperlink"/>
                <w:noProof/>
              </w:rPr>
              <w:t>2.3 Projektziele</w:t>
            </w:r>
            <w:r w:rsidR="0046321C">
              <w:rPr>
                <w:noProof/>
                <w:webHidden/>
              </w:rPr>
              <w:tab/>
            </w:r>
            <w:r w:rsidR="0046321C">
              <w:rPr>
                <w:noProof/>
                <w:webHidden/>
              </w:rPr>
              <w:fldChar w:fldCharType="begin"/>
            </w:r>
            <w:r w:rsidR="0046321C">
              <w:rPr>
                <w:noProof/>
                <w:webHidden/>
              </w:rPr>
              <w:instrText xml:space="preserve"> PAGEREF _Toc22895149 \h </w:instrText>
            </w:r>
            <w:r w:rsidR="0046321C">
              <w:rPr>
                <w:noProof/>
                <w:webHidden/>
              </w:rPr>
            </w:r>
            <w:r w:rsidR="0046321C">
              <w:rPr>
                <w:noProof/>
                <w:webHidden/>
              </w:rPr>
              <w:fldChar w:fldCharType="separate"/>
            </w:r>
            <w:r w:rsidR="0046321C">
              <w:rPr>
                <w:noProof/>
                <w:webHidden/>
              </w:rPr>
              <w:t>4</w:t>
            </w:r>
            <w:r w:rsidR="0046321C">
              <w:rPr>
                <w:noProof/>
                <w:webHidden/>
              </w:rPr>
              <w:fldChar w:fldCharType="end"/>
            </w:r>
          </w:hyperlink>
        </w:p>
        <w:p w14:paraId="74AF9757" w14:textId="47896E42" w:rsidR="0046321C" w:rsidRDefault="00552E6E">
          <w:pPr>
            <w:pStyle w:val="Verzeichnis1"/>
            <w:rPr>
              <w:rFonts w:asciiTheme="minorHAnsi" w:eastAsiaTheme="minorEastAsia" w:hAnsiTheme="minorHAnsi" w:cstheme="minorBidi"/>
              <w:noProof/>
              <w:sz w:val="22"/>
              <w:szCs w:val="22"/>
              <w:lang w:val="de-CH" w:eastAsia="de-CH"/>
            </w:rPr>
          </w:pPr>
          <w:hyperlink w:anchor="_Toc22895150" w:history="1">
            <w:r w:rsidR="0046321C" w:rsidRPr="00B36117">
              <w:rPr>
                <w:rStyle w:val="Hyperlink"/>
                <w:noProof/>
              </w:rPr>
              <w:t>3</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Systemabgrenzung</w:t>
            </w:r>
            <w:r w:rsidR="0046321C">
              <w:rPr>
                <w:noProof/>
                <w:webHidden/>
              </w:rPr>
              <w:tab/>
            </w:r>
            <w:r w:rsidR="0046321C">
              <w:rPr>
                <w:noProof/>
                <w:webHidden/>
              </w:rPr>
              <w:fldChar w:fldCharType="begin"/>
            </w:r>
            <w:r w:rsidR="0046321C">
              <w:rPr>
                <w:noProof/>
                <w:webHidden/>
              </w:rPr>
              <w:instrText xml:space="preserve"> PAGEREF _Toc22895150 \h </w:instrText>
            </w:r>
            <w:r w:rsidR="0046321C">
              <w:rPr>
                <w:noProof/>
                <w:webHidden/>
              </w:rPr>
            </w:r>
            <w:r w:rsidR="0046321C">
              <w:rPr>
                <w:noProof/>
                <w:webHidden/>
              </w:rPr>
              <w:fldChar w:fldCharType="separate"/>
            </w:r>
            <w:r w:rsidR="0046321C">
              <w:rPr>
                <w:noProof/>
                <w:webHidden/>
              </w:rPr>
              <w:t>4</w:t>
            </w:r>
            <w:r w:rsidR="0046321C">
              <w:rPr>
                <w:noProof/>
                <w:webHidden/>
              </w:rPr>
              <w:fldChar w:fldCharType="end"/>
            </w:r>
          </w:hyperlink>
        </w:p>
        <w:p w14:paraId="0F4DE855" w14:textId="4A388509" w:rsidR="0046321C" w:rsidRDefault="00552E6E">
          <w:pPr>
            <w:pStyle w:val="Verzeichnis2"/>
            <w:rPr>
              <w:rFonts w:asciiTheme="minorHAnsi" w:eastAsiaTheme="minorEastAsia" w:hAnsiTheme="minorHAnsi" w:cstheme="minorBidi"/>
              <w:noProof/>
              <w:sz w:val="22"/>
              <w:szCs w:val="22"/>
              <w:lang w:eastAsia="de-CH"/>
            </w:rPr>
          </w:pPr>
          <w:hyperlink w:anchor="_Toc22895151" w:history="1">
            <w:r w:rsidR="0046321C" w:rsidRPr="00B36117">
              <w:rPr>
                <w:rStyle w:val="Hyperlink"/>
                <w:noProof/>
              </w:rPr>
              <w:t>3.1 Prozessumfeld</w:t>
            </w:r>
            <w:r w:rsidR="0046321C">
              <w:rPr>
                <w:noProof/>
                <w:webHidden/>
              </w:rPr>
              <w:tab/>
            </w:r>
            <w:r w:rsidR="0046321C">
              <w:rPr>
                <w:noProof/>
                <w:webHidden/>
              </w:rPr>
              <w:fldChar w:fldCharType="begin"/>
            </w:r>
            <w:r w:rsidR="0046321C">
              <w:rPr>
                <w:noProof/>
                <w:webHidden/>
              </w:rPr>
              <w:instrText xml:space="preserve"> PAGEREF _Toc22895151 \h </w:instrText>
            </w:r>
            <w:r w:rsidR="0046321C">
              <w:rPr>
                <w:noProof/>
                <w:webHidden/>
              </w:rPr>
            </w:r>
            <w:r w:rsidR="0046321C">
              <w:rPr>
                <w:noProof/>
                <w:webHidden/>
              </w:rPr>
              <w:fldChar w:fldCharType="separate"/>
            </w:r>
            <w:r w:rsidR="0046321C">
              <w:rPr>
                <w:noProof/>
                <w:webHidden/>
              </w:rPr>
              <w:t>4</w:t>
            </w:r>
            <w:r w:rsidR="0046321C">
              <w:rPr>
                <w:noProof/>
                <w:webHidden/>
              </w:rPr>
              <w:fldChar w:fldCharType="end"/>
            </w:r>
          </w:hyperlink>
        </w:p>
        <w:p w14:paraId="3AD6C4F1" w14:textId="64774E0B" w:rsidR="0046321C" w:rsidRDefault="00552E6E">
          <w:pPr>
            <w:pStyle w:val="Verzeichnis2"/>
            <w:rPr>
              <w:rFonts w:asciiTheme="minorHAnsi" w:eastAsiaTheme="minorEastAsia" w:hAnsiTheme="minorHAnsi" w:cstheme="minorBidi"/>
              <w:noProof/>
              <w:sz w:val="22"/>
              <w:szCs w:val="22"/>
              <w:lang w:eastAsia="de-CH"/>
            </w:rPr>
          </w:pPr>
          <w:hyperlink w:anchor="_Toc22895152" w:history="1">
            <w:r w:rsidR="0046321C" w:rsidRPr="00B36117">
              <w:rPr>
                <w:rStyle w:val="Hyperlink"/>
                <w:noProof/>
              </w:rPr>
              <w:t>Systemumfeld</w:t>
            </w:r>
            <w:r w:rsidR="0046321C">
              <w:rPr>
                <w:noProof/>
                <w:webHidden/>
              </w:rPr>
              <w:tab/>
            </w:r>
            <w:r w:rsidR="0046321C">
              <w:rPr>
                <w:noProof/>
                <w:webHidden/>
              </w:rPr>
              <w:fldChar w:fldCharType="begin"/>
            </w:r>
            <w:r w:rsidR="0046321C">
              <w:rPr>
                <w:noProof/>
                <w:webHidden/>
              </w:rPr>
              <w:instrText xml:space="preserve"> PAGEREF _Toc22895152 \h </w:instrText>
            </w:r>
            <w:r w:rsidR="0046321C">
              <w:rPr>
                <w:noProof/>
                <w:webHidden/>
              </w:rPr>
            </w:r>
            <w:r w:rsidR="0046321C">
              <w:rPr>
                <w:noProof/>
                <w:webHidden/>
              </w:rPr>
              <w:fldChar w:fldCharType="separate"/>
            </w:r>
            <w:r w:rsidR="0046321C">
              <w:rPr>
                <w:noProof/>
                <w:webHidden/>
              </w:rPr>
              <w:t>5</w:t>
            </w:r>
            <w:r w:rsidR="0046321C">
              <w:rPr>
                <w:noProof/>
                <w:webHidden/>
              </w:rPr>
              <w:fldChar w:fldCharType="end"/>
            </w:r>
          </w:hyperlink>
        </w:p>
        <w:p w14:paraId="5C4E3701" w14:textId="387C3EF3" w:rsidR="0046321C" w:rsidRDefault="00552E6E">
          <w:pPr>
            <w:pStyle w:val="Verzeichnis2"/>
            <w:rPr>
              <w:rFonts w:asciiTheme="minorHAnsi" w:eastAsiaTheme="minorEastAsia" w:hAnsiTheme="minorHAnsi" w:cstheme="minorBidi"/>
              <w:noProof/>
              <w:sz w:val="22"/>
              <w:szCs w:val="22"/>
              <w:lang w:eastAsia="de-CH"/>
            </w:rPr>
          </w:pPr>
          <w:hyperlink w:anchor="_Toc22895153" w:history="1">
            <w:r w:rsidR="0046321C" w:rsidRPr="00B36117">
              <w:rPr>
                <w:rStyle w:val="Hyperlink"/>
                <w:noProof/>
              </w:rPr>
              <w:t>3.2 Nicht unterstützte Projektziele</w:t>
            </w:r>
            <w:r w:rsidR="0046321C">
              <w:rPr>
                <w:noProof/>
                <w:webHidden/>
              </w:rPr>
              <w:tab/>
            </w:r>
            <w:r w:rsidR="0046321C">
              <w:rPr>
                <w:noProof/>
                <w:webHidden/>
              </w:rPr>
              <w:fldChar w:fldCharType="begin"/>
            </w:r>
            <w:r w:rsidR="0046321C">
              <w:rPr>
                <w:noProof/>
                <w:webHidden/>
              </w:rPr>
              <w:instrText xml:space="preserve"> PAGEREF _Toc22895153 \h </w:instrText>
            </w:r>
            <w:r w:rsidR="0046321C">
              <w:rPr>
                <w:noProof/>
                <w:webHidden/>
              </w:rPr>
            </w:r>
            <w:r w:rsidR="0046321C">
              <w:rPr>
                <w:noProof/>
                <w:webHidden/>
              </w:rPr>
              <w:fldChar w:fldCharType="separate"/>
            </w:r>
            <w:r w:rsidR="0046321C">
              <w:rPr>
                <w:noProof/>
                <w:webHidden/>
              </w:rPr>
              <w:t>5</w:t>
            </w:r>
            <w:r w:rsidR="0046321C">
              <w:rPr>
                <w:noProof/>
                <w:webHidden/>
              </w:rPr>
              <w:fldChar w:fldCharType="end"/>
            </w:r>
          </w:hyperlink>
        </w:p>
        <w:p w14:paraId="3FA0F8F4" w14:textId="45C2831A" w:rsidR="0046321C" w:rsidRDefault="00552E6E">
          <w:pPr>
            <w:pStyle w:val="Verzeichnis1"/>
            <w:rPr>
              <w:rFonts w:asciiTheme="minorHAnsi" w:eastAsiaTheme="minorEastAsia" w:hAnsiTheme="minorHAnsi" w:cstheme="minorBidi"/>
              <w:noProof/>
              <w:sz w:val="22"/>
              <w:szCs w:val="22"/>
              <w:lang w:val="de-CH" w:eastAsia="de-CH"/>
            </w:rPr>
          </w:pPr>
          <w:hyperlink w:anchor="_Toc22895154" w:history="1">
            <w:r w:rsidR="0046321C" w:rsidRPr="00B36117">
              <w:rPr>
                <w:rStyle w:val="Hyperlink"/>
                <w:noProof/>
              </w:rPr>
              <w:t>4</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Anforderungen</w:t>
            </w:r>
            <w:r w:rsidR="0046321C">
              <w:rPr>
                <w:noProof/>
                <w:webHidden/>
              </w:rPr>
              <w:tab/>
            </w:r>
            <w:r w:rsidR="0046321C">
              <w:rPr>
                <w:noProof/>
                <w:webHidden/>
              </w:rPr>
              <w:fldChar w:fldCharType="begin"/>
            </w:r>
            <w:r w:rsidR="0046321C">
              <w:rPr>
                <w:noProof/>
                <w:webHidden/>
              </w:rPr>
              <w:instrText xml:space="preserve"> PAGEREF _Toc22895154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1D7B8F72" w14:textId="06B66D24" w:rsidR="0046321C" w:rsidRDefault="00552E6E">
          <w:pPr>
            <w:pStyle w:val="Verzeichnis2"/>
            <w:rPr>
              <w:rFonts w:asciiTheme="minorHAnsi" w:eastAsiaTheme="minorEastAsia" w:hAnsiTheme="minorHAnsi" w:cstheme="minorBidi"/>
              <w:noProof/>
              <w:sz w:val="22"/>
              <w:szCs w:val="22"/>
              <w:lang w:eastAsia="de-CH"/>
            </w:rPr>
          </w:pPr>
          <w:hyperlink w:anchor="_Toc22895155" w:history="1">
            <w:r w:rsidR="0046321C" w:rsidRPr="00B36117">
              <w:rPr>
                <w:rStyle w:val="Hyperlink"/>
                <w:noProof/>
              </w:rPr>
              <w:t>4.1 Quellen und Vorgehen</w:t>
            </w:r>
            <w:r w:rsidR="0046321C">
              <w:rPr>
                <w:noProof/>
                <w:webHidden/>
              </w:rPr>
              <w:tab/>
            </w:r>
            <w:r w:rsidR="0046321C">
              <w:rPr>
                <w:noProof/>
                <w:webHidden/>
              </w:rPr>
              <w:fldChar w:fldCharType="begin"/>
            </w:r>
            <w:r w:rsidR="0046321C">
              <w:rPr>
                <w:noProof/>
                <w:webHidden/>
              </w:rPr>
              <w:instrText xml:space="preserve"> PAGEREF _Toc22895155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283AC3FC" w14:textId="24B12095" w:rsidR="0046321C" w:rsidRDefault="00552E6E">
          <w:pPr>
            <w:pStyle w:val="Verzeichnis2"/>
            <w:rPr>
              <w:rFonts w:asciiTheme="minorHAnsi" w:eastAsiaTheme="minorEastAsia" w:hAnsiTheme="minorHAnsi" w:cstheme="minorBidi"/>
              <w:noProof/>
              <w:sz w:val="22"/>
              <w:szCs w:val="22"/>
              <w:lang w:eastAsia="de-CH"/>
            </w:rPr>
          </w:pPr>
          <w:hyperlink w:anchor="_Toc22895156" w:history="1">
            <w:r w:rsidR="0046321C" w:rsidRPr="00B36117">
              <w:rPr>
                <w:rStyle w:val="Hyperlink"/>
                <w:noProof/>
              </w:rPr>
              <w:t>4.2 Funktionale Anforderungen</w:t>
            </w:r>
            <w:r w:rsidR="0046321C">
              <w:rPr>
                <w:noProof/>
                <w:webHidden/>
              </w:rPr>
              <w:tab/>
            </w:r>
            <w:r w:rsidR="0046321C">
              <w:rPr>
                <w:noProof/>
                <w:webHidden/>
              </w:rPr>
              <w:fldChar w:fldCharType="begin"/>
            </w:r>
            <w:r w:rsidR="0046321C">
              <w:rPr>
                <w:noProof/>
                <w:webHidden/>
              </w:rPr>
              <w:instrText xml:space="preserve"> PAGEREF _Toc22895156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717D5D88" w14:textId="6DB006E2" w:rsidR="0046321C" w:rsidRDefault="00552E6E">
          <w:pPr>
            <w:pStyle w:val="Verzeichnis3"/>
            <w:tabs>
              <w:tab w:val="right" w:pos="9457"/>
            </w:tabs>
            <w:rPr>
              <w:rFonts w:asciiTheme="minorHAnsi" w:eastAsiaTheme="minorEastAsia" w:hAnsiTheme="minorHAnsi" w:cstheme="minorBidi"/>
              <w:noProof/>
              <w:sz w:val="22"/>
              <w:szCs w:val="22"/>
              <w:lang w:eastAsia="de-CH"/>
            </w:rPr>
          </w:pPr>
          <w:hyperlink w:anchor="_Toc22895157" w:history="1">
            <w:r w:rsidR="0046321C" w:rsidRPr="00B36117">
              <w:rPr>
                <w:rStyle w:val="Hyperlink"/>
                <w:noProof/>
              </w:rPr>
              <w:t>4.2.1 Use Cases</w:t>
            </w:r>
            <w:r w:rsidR="0046321C">
              <w:rPr>
                <w:noProof/>
                <w:webHidden/>
              </w:rPr>
              <w:tab/>
            </w:r>
            <w:r w:rsidR="0046321C">
              <w:rPr>
                <w:noProof/>
                <w:webHidden/>
              </w:rPr>
              <w:fldChar w:fldCharType="begin"/>
            </w:r>
            <w:r w:rsidR="0046321C">
              <w:rPr>
                <w:noProof/>
                <w:webHidden/>
              </w:rPr>
              <w:instrText xml:space="preserve"> PAGEREF _Toc22895157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717A1314" w14:textId="7B74EB42" w:rsidR="0046321C" w:rsidRDefault="00552E6E">
          <w:pPr>
            <w:pStyle w:val="Verzeichnis3"/>
            <w:tabs>
              <w:tab w:val="right" w:pos="9457"/>
            </w:tabs>
            <w:rPr>
              <w:rFonts w:asciiTheme="minorHAnsi" w:eastAsiaTheme="minorEastAsia" w:hAnsiTheme="minorHAnsi" w:cstheme="minorBidi"/>
              <w:noProof/>
              <w:sz w:val="22"/>
              <w:szCs w:val="22"/>
              <w:lang w:eastAsia="de-CH"/>
            </w:rPr>
          </w:pPr>
          <w:hyperlink w:anchor="_Toc22895158" w:history="1">
            <w:r w:rsidR="0046321C" w:rsidRPr="00B36117">
              <w:rPr>
                <w:rStyle w:val="Hyperlink"/>
                <w:noProof/>
              </w:rPr>
              <w:t>4.2.2 Detaillierte Anforderungen</w:t>
            </w:r>
            <w:r w:rsidR="0046321C">
              <w:rPr>
                <w:noProof/>
                <w:webHidden/>
              </w:rPr>
              <w:tab/>
            </w:r>
            <w:r w:rsidR="0046321C">
              <w:rPr>
                <w:noProof/>
                <w:webHidden/>
              </w:rPr>
              <w:fldChar w:fldCharType="begin"/>
            </w:r>
            <w:r w:rsidR="0046321C">
              <w:rPr>
                <w:noProof/>
                <w:webHidden/>
              </w:rPr>
              <w:instrText xml:space="preserve"> PAGEREF _Toc22895158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733ADD06" w14:textId="4146CA7A" w:rsidR="0046321C" w:rsidRDefault="00552E6E">
          <w:pPr>
            <w:pStyle w:val="Verzeichnis3"/>
            <w:tabs>
              <w:tab w:val="right" w:pos="9457"/>
            </w:tabs>
            <w:rPr>
              <w:rFonts w:asciiTheme="minorHAnsi" w:eastAsiaTheme="minorEastAsia" w:hAnsiTheme="minorHAnsi" w:cstheme="minorBidi"/>
              <w:noProof/>
              <w:sz w:val="22"/>
              <w:szCs w:val="22"/>
              <w:lang w:eastAsia="de-CH"/>
            </w:rPr>
          </w:pPr>
          <w:hyperlink w:anchor="_Toc22895159" w:history="1">
            <w:r w:rsidR="0046321C" w:rsidRPr="00B36117">
              <w:rPr>
                <w:rStyle w:val="Hyperlink"/>
                <w:noProof/>
              </w:rPr>
              <w:t>4.2.3 Use Case Diagramm</w:t>
            </w:r>
            <w:r w:rsidR="0046321C">
              <w:rPr>
                <w:noProof/>
                <w:webHidden/>
              </w:rPr>
              <w:tab/>
            </w:r>
            <w:r w:rsidR="0046321C">
              <w:rPr>
                <w:noProof/>
                <w:webHidden/>
              </w:rPr>
              <w:fldChar w:fldCharType="begin"/>
            </w:r>
            <w:r w:rsidR="0046321C">
              <w:rPr>
                <w:noProof/>
                <w:webHidden/>
              </w:rPr>
              <w:instrText xml:space="preserve"> PAGEREF _Toc22895159 \h </w:instrText>
            </w:r>
            <w:r w:rsidR="0046321C">
              <w:rPr>
                <w:noProof/>
                <w:webHidden/>
              </w:rPr>
            </w:r>
            <w:r w:rsidR="0046321C">
              <w:rPr>
                <w:noProof/>
                <w:webHidden/>
              </w:rPr>
              <w:fldChar w:fldCharType="separate"/>
            </w:r>
            <w:r w:rsidR="0046321C">
              <w:rPr>
                <w:noProof/>
                <w:webHidden/>
              </w:rPr>
              <w:t>8</w:t>
            </w:r>
            <w:r w:rsidR="0046321C">
              <w:rPr>
                <w:noProof/>
                <w:webHidden/>
              </w:rPr>
              <w:fldChar w:fldCharType="end"/>
            </w:r>
          </w:hyperlink>
        </w:p>
        <w:p w14:paraId="343E2BA3" w14:textId="67B30C11" w:rsidR="0046321C" w:rsidRDefault="00552E6E">
          <w:pPr>
            <w:pStyle w:val="Verzeichnis2"/>
            <w:rPr>
              <w:rFonts w:asciiTheme="minorHAnsi" w:eastAsiaTheme="minorEastAsia" w:hAnsiTheme="minorHAnsi" w:cstheme="minorBidi"/>
              <w:noProof/>
              <w:sz w:val="22"/>
              <w:szCs w:val="22"/>
              <w:lang w:eastAsia="de-CH"/>
            </w:rPr>
          </w:pPr>
          <w:hyperlink w:anchor="_Toc22895160" w:history="1">
            <w:r w:rsidR="0046321C" w:rsidRPr="00B36117">
              <w:rPr>
                <w:rStyle w:val="Hyperlink"/>
                <w:noProof/>
              </w:rPr>
              <w:t>4.3 Qualitätsanforderungen</w:t>
            </w:r>
            <w:r w:rsidR="0046321C">
              <w:rPr>
                <w:noProof/>
                <w:webHidden/>
              </w:rPr>
              <w:tab/>
            </w:r>
            <w:r w:rsidR="0046321C">
              <w:rPr>
                <w:noProof/>
                <w:webHidden/>
              </w:rPr>
              <w:fldChar w:fldCharType="begin"/>
            </w:r>
            <w:r w:rsidR="0046321C">
              <w:rPr>
                <w:noProof/>
                <w:webHidden/>
              </w:rPr>
              <w:instrText xml:space="preserve"> PAGEREF _Toc22895160 \h </w:instrText>
            </w:r>
            <w:r w:rsidR="0046321C">
              <w:rPr>
                <w:noProof/>
                <w:webHidden/>
              </w:rPr>
            </w:r>
            <w:r w:rsidR="0046321C">
              <w:rPr>
                <w:noProof/>
                <w:webHidden/>
              </w:rPr>
              <w:fldChar w:fldCharType="separate"/>
            </w:r>
            <w:r w:rsidR="0046321C">
              <w:rPr>
                <w:noProof/>
                <w:webHidden/>
              </w:rPr>
              <w:t>8</w:t>
            </w:r>
            <w:r w:rsidR="0046321C">
              <w:rPr>
                <w:noProof/>
                <w:webHidden/>
              </w:rPr>
              <w:fldChar w:fldCharType="end"/>
            </w:r>
          </w:hyperlink>
        </w:p>
        <w:p w14:paraId="501CDAD0" w14:textId="582A2397" w:rsidR="0046321C" w:rsidRDefault="00552E6E">
          <w:pPr>
            <w:pStyle w:val="Verzeichnis1"/>
            <w:rPr>
              <w:rFonts w:asciiTheme="minorHAnsi" w:eastAsiaTheme="minorEastAsia" w:hAnsiTheme="minorHAnsi" w:cstheme="minorBidi"/>
              <w:noProof/>
              <w:sz w:val="22"/>
              <w:szCs w:val="22"/>
              <w:lang w:val="de-CH" w:eastAsia="de-CH"/>
            </w:rPr>
          </w:pPr>
          <w:hyperlink w:anchor="_Toc22895161" w:history="1">
            <w:r w:rsidR="0046321C" w:rsidRPr="00B36117">
              <w:rPr>
                <w:rStyle w:val="Hyperlink"/>
                <w:noProof/>
              </w:rPr>
              <w:t>5</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Glossar</w:t>
            </w:r>
            <w:r w:rsidR="0046321C">
              <w:rPr>
                <w:noProof/>
                <w:webHidden/>
              </w:rPr>
              <w:tab/>
            </w:r>
            <w:r w:rsidR="0046321C">
              <w:rPr>
                <w:noProof/>
                <w:webHidden/>
              </w:rPr>
              <w:fldChar w:fldCharType="begin"/>
            </w:r>
            <w:r w:rsidR="0046321C">
              <w:rPr>
                <w:noProof/>
                <w:webHidden/>
              </w:rPr>
              <w:instrText xml:space="preserve"> PAGEREF _Toc22895161 \h </w:instrText>
            </w:r>
            <w:r w:rsidR="0046321C">
              <w:rPr>
                <w:noProof/>
                <w:webHidden/>
              </w:rPr>
            </w:r>
            <w:r w:rsidR="0046321C">
              <w:rPr>
                <w:noProof/>
                <w:webHidden/>
              </w:rPr>
              <w:fldChar w:fldCharType="separate"/>
            </w:r>
            <w:r w:rsidR="0046321C">
              <w:rPr>
                <w:noProof/>
                <w:webHidden/>
              </w:rPr>
              <w:t>9</w:t>
            </w:r>
            <w:r w:rsidR="0046321C">
              <w:rPr>
                <w:noProof/>
                <w:webHidden/>
              </w:rPr>
              <w:fldChar w:fldCharType="end"/>
            </w:r>
          </w:hyperlink>
        </w:p>
        <w:p w14:paraId="7E034C27" w14:textId="1CBA6AD4" w:rsidR="0046321C" w:rsidRDefault="00552E6E">
          <w:pPr>
            <w:pStyle w:val="Verzeichnis1"/>
            <w:rPr>
              <w:rFonts w:asciiTheme="minorHAnsi" w:eastAsiaTheme="minorEastAsia" w:hAnsiTheme="minorHAnsi" w:cstheme="minorBidi"/>
              <w:noProof/>
              <w:sz w:val="22"/>
              <w:szCs w:val="22"/>
              <w:lang w:val="de-CH" w:eastAsia="de-CH"/>
            </w:rPr>
          </w:pPr>
          <w:hyperlink w:anchor="_Toc22895162" w:history="1">
            <w:r w:rsidR="0046321C" w:rsidRPr="00B36117">
              <w:rPr>
                <w:rStyle w:val="Hyperlink"/>
                <w:noProof/>
              </w:rPr>
              <w:t>6</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Literaturverzeichnis</w:t>
            </w:r>
            <w:r w:rsidR="0046321C">
              <w:rPr>
                <w:noProof/>
                <w:webHidden/>
              </w:rPr>
              <w:tab/>
            </w:r>
            <w:r w:rsidR="0046321C">
              <w:rPr>
                <w:noProof/>
                <w:webHidden/>
              </w:rPr>
              <w:fldChar w:fldCharType="begin"/>
            </w:r>
            <w:r w:rsidR="0046321C">
              <w:rPr>
                <w:noProof/>
                <w:webHidden/>
              </w:rPr>
              <w:instrText xml:space="preserve"> PAGEREF _Toc22895162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5F8D7844" w14:textId="586BD7E0" w:rsidR="0046321C" w:rsidRDefault="00552E6E">
          <w:pPr>
            <w:pStyle w:val="Verzeichnis1"/>
            <w:rPr>
              <w:rFonts w:asciiTheme="minorHAnsi" w:eastAsiaTheme="minorEastAsia" w:hAnsiTheme="minorHAnsi" w:cstheme="minorBidi"/>
              <w:noProof/>
              <w:sz w:val="22"/>
              <w:szCs w:val="22"/>
              <w:lang w:val="de-CH" w:eastAsia="de-CH"/>
            </w:rPr>
          </w:pPr>
          <w:hyperlink w:anchor="_Toc22895163" w:history="1">
            <w:r w:rsidR="0046321C" w:rsidRPr="00B36117">
              <w:rPr>
                <w:rStyle w:val="Hyperlink"/>
                <w:noProof/>
              </w:rPr>
              <w:t>7</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Anhang</w:t>
            </w:r>
            <w:r w:rsidR="0046321C">
              <w:rPr>
                <w:noProof/>
                <w:webHidden/>
              </w:rPr>
              <w:tab/>
            </w:r>
            <w:r w:rsidR="0046321C">
              <w:rPr>
                <w:noProof/>
                <w:webHidden/>
              </w:rPr>
              <w:fldChar w:fldCharType="begin"/>
            </w:r>
            <w:r w:rsidR="0046321C">
              <w:rPr>
                <w:noProof/>
                <w:webHidden/>
              </w:rPr>
              <w:instrText xml:space="preserve"> PAGEREF _Toc22895163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514BAB88" w14:textId="379D672D" w:rsidR="0046321C" w:rsidRDefault="00552E6E">
          <w:pPr>
            <w:pStyle w:val="Verzeichnis2"/>
            <w:rPr>
              <w:rFonts w:asciiTheme="minorHAnsi" w:eastAsiaTheme="minorEastAsia" w:hAnsiTheme="minorHAnsi" w:cstheme="minorBidi"/>
              <w:noProof/>
              <w:sz w:val="22"/>
              <w:szCs w:val="22"/>
              <w:lang w:eastAsia="de-CH"/>
            </w:rPr>
          </w:pPr>
          <w:hyperlink w:anchor="_Toc22895164" w:history="1">
            <w:r w:rsidR="0046321C" w:rsidRPr="00B36117">
              <w:rPr>
                <w:rStyle w:val="Hyperlink"/>
                <w:noProof/>
              </w:rPr>
              <w:t>7.1 Abstimmung der Anforderungen</w:t>
            </w:r>
            <w:r w:rsidR="0046321C">
              <w:rPr>
                <w:noProof/>
                <w:webHidden/>
              </w:rPr>
              <w:tab/>
            </w:r>
            <w:r w:rsidR="0046321C">
              <w:rPr>
                <w:noProof/>
                <w:webHidden/>
              </w:rPr>
              <w:fldChar w:fldCharType="begin"/>
            </w:r>
            <w:r w:rsidR="0046321C">
              <w:rPr>
                <w:noProof/>
                <w:webHidden/>
              </w:rPr>
              <w:instrText xml:space="preserve"> PAGEREF _Toc22895164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5F0070A6" w14:textId="6D9D038B" w:rsidR="0046321C" w:rsidRDefault="00552E6E">
          <w:pPr>
            <w:pStyle w:val="Verzeichnis2"/>
            <w:rPr>
              <w:rFonts w:asciiTheme="minorHAnsi" w:eastAsiaTheme="minorEastAsia" w:hAnsiTheme="minorHAnsi" w:cstheme="minorBidi"/>
              <w:noProof/>
              <w:sz w:val="22"/>
              <w:szCs w:val="22"/>
              <w:lang w:eastAsia="de-CH"/>
            </w:rPr>
          </w:pPr>
          <w:hyperlink w:anchor="_Toc22895165" w:history="1">
            <w:r w:rsidR="0046321C" w:rsidRPr="00B36117">
              <w:rPr>
                <w:rStyle w:val="Hyperlink"/>
                <w:noProof/>
              </w:rPr>
              <w:t>7.2 Definition of Ready – Checklist</w:t>
            </w:r>
            <w:r w:rsidR="0046321C">
              <w:rPr>
                <w:noProof/>
                <w:webHidden/>
              </w:rPr>
              <w:tab/>
            </w:r>
            <w:r w:rsidR="0046321C">
              <w:rPr>
                <w:noProof/>
                <w:webHidden/>
              </w:rPr>
              <w:fldChar w:fldCharType="begin"/>
            </w:r>
            <w:r w:rsidR="0046321C">
              <w:rPr>
                <w:noProof/>
                <w:webHidden/>
              </w:rPr>
              <w:instrText xml:space="preserve"> PAGEREF _Toc22895165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2EEE6DE4" w14:textId="71431109" w:rsidR="0046321C" w:rsidRDefault="00552E6E">
          <w:pPr>
            <w:pStyle w:val="Verzeichnis1"/>
            <w:rPr>
              <w:rFonts w:asciiTheme="minorHAnsi" w:eastAsiaTheme="minorEastAsia" w:hAnsiTheme="minorHAnsi" w:cstheme="minorBidi"/>
              <w:noProof/>
              <w:sz w:val="22"/>
              <w:szCs w:val="22"/>
              <w:lang w:val="de-CH" w:eastAsia="de-CH"/>
            </w:rPr>
          </w:pPr>
          <w:hyperlink w:anchor="_Toc22895166" w:history="1">
            <w:r w:rsidR="0046321C" w:rsidRPr="00B36117">
              <w:rPr>
                <w:rStyle w:val="Hyperlink"/>
                <w:noProof/>
              </w:rPr>
              <w:t>8</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Versionskontrolle</w:t>
            </w:r>
            <w:r w:rsidR="0046321C">
              <w:rPr>
                <w:noProof/>
                <w:webHidden/>
              </w:rPr>
              <w:tab/>
            </w:r>
            <w:r w:rsidR="0046321C">
              <w:rPr>
                <w:noProof/>
                <w:webHidden/>
              </w:rPr>
              <w:fldChar w:fldCharType="begin"/>
            </w:r>
            <w:r w:rsidR="0046321C">
              <w:rPr>
                <w:noProof/>
                <w:webHidden/>
              </w:rPr>
              <w:instrText xml:space="preserve"> PAGEREF _Toc22895166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1998571C" w14:textId="293E0433" w:rsidR="0046321C" w:rsidRDefault="0046321C">
          <w:r>
            <w:rPr>
              <w:b/>
              <w:bCs/>
              <w:noProof/>
            </w:rPr>
            <w:fldChar w:fldCharType="end"/>
          </w:r>
        </w:p>
      </w:sdtContent>
    </w:sdt>
    <w:p w14:paraId="269B6705" w14:textId="77777777" w:rsidR="006312CC" w:rsidRPr="005E3C39" w:rsidRDefault="006312CC">
      <w:pPr>
        <w:pStyle w:val="berschrift1"/>
        <w:pPrChange w:id="9" w:author="Lukas Zoller" w:date="2019-11-29T08:52:00Z">
          <w:pPr/>
        </w:pPrChange>
      </w:pPr>
      <w:r w:rsidRPr="005E3C39">
        <w:br w:type="page"/>
      </w:r>
      <w:bookmarkStart w:id="10" w:name="_Toc22895002"/>
      <w:r w:rsidR="00BB0E18">
        <w:lastRenderedPageBreak/>
        <w:t>Zweck des Dokuments</w:t>
      </w:r>
      <w:bookmarkEnd w:id="10"/>
    </w:p>
    <w:p w14:paraId="32CBEBA1" w14:textId="3CA16525" w:rsidR="001C4B4E" w:rsidRDefault="00BB0E18" w:rsidP="001C4B4E">
      <w:pPr>
        <w:rPr>
          <w:ins w:id="11" w:author="Lukas Zoller" w:date="2019-11-29T11:06:00Z"/>
        </w:rPr>
      </w:pPr>
      <w:r>
        <w:t xml:space="preserve">Dieses Dokument </w:t>
      </w:r>
      <w:del w:id="12" w:author="Lukas Zoller" w:date="2019-11-29T11:00:00Z">
        <w:r w:rsidDel="002162C6">
          <w:delText>beschreib</w:delText>
        </w:r>
        <w:r w:rsidR="00C92B28" w:rsidDel="002162C6">
          <w:delText xml:space="preserve">t die Ziele und Anforderungen für das Projekt </w:delText>
        </w:r>
        <w:r w:rsidR="003E770F" w:rsidDel="002162C6">
          <w:delText xml:space="preserve">"Optimierung von </w:delText>
        </w:r>
      </w:del>
      <w:del w:id="13" w:author="Lukas Zoller" w:date="2019-11-29T08:52:00Z">
        <w:r w:rsidR="003E770F" w:rsidDel="00195363">
          <w:delText xml:space="preserve">Neuronalen </w:delText>
        </w:r>
      </w:del>
      <w:del w:id="14" w:author="Lukas Zoller" w:date="2019-11-29T11:00:00Z">
        <w:r w:rsidR="003E770F" w:rsidDel="002162C6">
          <w:delText>Netzwerken". Es wird im Rahmen des Moduls BTI7082</w:delText>
        </w:r>
        <w:r w:rsidR="007D1D89" w:rsidDel="002162C6">
          <w:delText>p</w:delText>
        </w:r>
        <w:r w:rsidR="003E770F" w:rsidDel="002162C6">
          <w:delText>q erarbeitet und bewertet</w:delText>
        </w:r>
        <w:r w:rsidR="00C92B28" w:rsidDel="002162C6">
          <w:delText>.</w:delText>
        </w:r>
      </w:del>
      <w:ins w:id="15" w:author="Lukas Zoller" w:date="2019-11-29T11:00:00Z">
        <w:r w:rsidR="002162C6">
          <w:t xml:space="preserve">beschreibt die Applikation </w:t>
        </w:r>
        <w:proofErr w:type="spellStart"/>
        <w:r w:rsidR="002162C6">
          <w:t>hyperOptimize</w:t>
        </w:r>
        <w:proofErr w:type="spellEnd"/>
        <w:r w:rsidR="002162C6">
          <w:t xml:space="preserve"> in technischer Hinsicht. </w:t>
        </w:r>
      </w:ins>
      <w:ins w:id="16" w:author="Lukas Zoller" w:date="2019-11-29T11:01:00Z">
        <w:r w:rsidR="002162C6">
          <w:t>Unter anderem werden Prozesse, die Systemarchitektur, Komponenten, die verwendete Technologie</w:t>
        </w:r>
      </w:ins>
      <w:ins w:id="17" w:author="Lukas Zoller" w:date="2019-11-29T11:02:00Z">
        <w:r w:rsidR="002162C6">
          <w:t xml:space="preserve"> und das GUI beschrieben. Zudem wird eine Anleitung für die Verwendung der Applikation gegeben.</w:t>
        </w:r>
      </w:ins>
    </w:p>
    <w:p w14:paraId="16B21D7A" w14:textId="4A218D6A" w:rsidR="002162C6" w:rsidRDefault="002162C6" w:rsidP="001C4B4E">
      <w:pPr>
        <w:rPr>
          <w:ins w:id="18" w:author="Lukas Zoller" w:date="2019-11-29T11:06:00Z"/>
        </w:rPr>
      </w:pPr>
    </w:p>
    <w:p w14:paraId="043AE8EA" w14:textId="3BE08CAE" w:rsidR="002162C6" w:rsidRDefault="002162C6" w:rsidP="001C4B4E">
      <w:pPr>
        <w:rPr>
          <w:ins w:id="19" w:author="Lukas Zoller" w:date="2019-11-29T11:06:00Z"/>
        </w:rPr>
      </w:pPr>
    </w:p>
    <w:p w14:paraId="3081C441" w14:textId="2C6B43F4" w:rsidR="002162C6" w:rsidRDefault="002162C6" w:rsidP="001C4B4E">
      <w:pPr>
        <w:rPr>
          <w:ins w:id="20" w:author="Lukas Zoller" w:date="2019-11-29T11:06:00Z"/>
        </w:rPr>
      </w:pPr>
    </w:p>
    <w:p w14:paraId="2A1AB5A5" w14:textId="43229AF7" w:rsidR="002162C6" w:rsidRDefault="002162C6" w:rsidP="001C4B4E">
      <w:pPr>
        <w:rPr>
          <w:ins w:id="21" w:author="Lukas Zoller" w:date="2019-11-29T11:06:00Z"/>
        </w:rPr>
      </w:pPr>
    </w:p>
    <w:p w14:paraId="219FD4D1" w14:textId="77777777" w:rsidR="002162C6" w:rsidRPr="005E3C39" w:rsidRDefault="002162C6" w:rsidP="001C4B4E"/>
    <w:p w14:paraId="541B5DE6" w14:textId="78940E94" w:rsidR="001C4B4E" w:rsidDel="002162C6" w:rsidRDefault="00E720C4" w:rsidP="001C4B4E">
      <w:pPr>
        <w:pStyle w:val="berschrift1"/>
        <w:rPr>
          <w:del w:id="22" w:author="Lukas Zoller" w:date="2019-11-29T11:03:00Z"/>
        </w:rPr>
      </w:pPr>
      <w:bookmarkStart w:id="23" w:name="_Toc22895003"/>
      <w:bookmarkStart w:id="24" w:name="_Toc22895145"/>
      <w:del w:id="25" w:author="Lukas Zoller" w:date="2019-11-29T11:03:00Z">
        <w:r w:rsidDel="002162C6">
          <w:delText>V</w:delText>
        </w:r>
        <w:r w:rsidR="00EE5789" w:rsidDel="002162C6">
          <w:delText>ision</w:delText>
        </w:r>
        <w:bookmarkEnd w:id="23"/>
        <w:bookmarkEnd w:id="24"/>
      </w:del>
    </w:p>
    <w:p w14:paraId="31EAB69C" w14:textId="76742374" w:rsidR="006B3517" w:rsidDel="002162C6" w:rsidRDefault="006B3517" w:rsidP="006B3517">
      <w:pPr>
        <w:rPr>
          <w:del w:id="26" w:author="Lukas Zoller" w:date="2019-11-29T11:03:00Z"/>
        </w:rPr>
      </w:pPr>
      <w:del w:id="27" w:author="Lukas Zoller" w:date="2019-11-29T09:01:00Z">
        <w:r w:rsidDel="003F34D9">
          <w:delText xml:space="preserve">Das Projekt liefert eine Applikation, welche für ein neuronales Netzwerk die optimalen </w:delText>
        </w:r>
      </w:del>
      <w:del w:id="28" w:author="Lukas Zoller" w:date="2019-11-29T08:53:00Z">
        <w:r w:rsidR="00C235AF" w:rsidDel="00195363">
          <w:delText>P</w:delText>
        </w:r>
      </w:del>
      <w:del w:id="29" w:author="Lukas Zoller" w:date="2019-11-29T09:01:00Z">
        <w:r w:rsidR="00C235AF" w:rsidDel="003F34D9">
          <w:delText xml:space="preserve">arameter </w:delText>
        </w:r>
      </w:del>
      <w:del w:id="30" w:author="Lukas Zoller" w:date="2019-11-29T08:54:00Z">
        <w:r w:rsidR="00C235AF" w:rsidDel="00195363">
          <w:delText>findet, um ein solches Netzwerk zu klassifizieren. Diese Parameter werden im Fachjargon auch Hyperparameter genannt</w:delText>
        </w:r>
      </w:del>
      <w:del w:id="31" w:author="Lukas Zoller" w:date="2019-11-29T09:01:00Z">
        <w:r w:rsidDel="003F34D9">
          <w:delText>. Das Festlegen der Hyperparameter von neuronalen Netzwerken bedingt</w:delText>
        </w:r>
        <w:r w:rsidR="008911F7" w:rsidDel="003F34D9">
          <w:delText>e</w:delText>
        </w:r>
        <w:r w:rsidDel="003F34D9">
          <w:delText xml:space="preserve"> </w:delText>
        </w:r>
      </w:del>
      <w:del w:id="32" w:author="Lukas Zoller" w:date="2019-11-29T08:54:00Z">
        <w:r w:rsidDel="00195363">
          <w:delText>bis anhin grosser Erfahrung</w:delText>
        </w:r>
      </w:del>
      <w:del w:id="33" w:author="Lukas Zoller" w:date="2019-11-29T09:01:00Z">
        <w:r w:rsidR="008911F7" w:rsidDel="003F34D9">
          <w:delText xml:space="preserve"> in</w:delText>
        </w:r>
        <w:r w:rsidDel="003F34D9">
          <w:delText xml:space="preserve"> der Parametrisierung von neuronalen Netzwerken. </w:delText>
        </w:r>
      </w:del>
      <w:del w:id="34" w:author="Lukas Zoller" w:date="2019-11-29T11:03:00Z">
        <w:r w:rsidDel="002162C6">
          <w:delText>Der Hauptnutzen der</w:delText>
        </w:r>
        <w:r w:rsidR="008911F7" w:rsidDel="002162C6">
          <w:delText xml:space="preserve"> zu entwickelnden</w:delText>
        </w:r>
        <w:r w:rsidDel="002162C6">
          <w:delText xml:space="preserve"> Applikation liegt darin, dass verhältnismässig unerfahrene Personen ohne weitere Hilfe neuronale Netzwerke mit geringer Fehlerquote parametrisieren können.</w:delText>
        </w:r>
        <w:r w:rsidR="008911F7" w:rsidDel="002162C6">
          <w:delText xml:space="preserve"> Bereits existierende Tools mit ähnlicher Funktion wie die zu entwickelnde Applikation sind nach Kenntnis der Autoren ausschliesslich als Library und für InCode-Anwendung verfügbar. Im Gegensatz dazu soll die hier beschriebene Applikation ein Standalone-Tool sein, das auch von </w:delText>
        </w:r>
        <w:r w:rsidR="00E50D29" w:rsidDel="002162C6">
          <w:delText>Nutzern</w:delText>
        </w:r>
        <w:r w:rsidR="008911F7" w:rsidDel="002162C6">
          <w:delText xml:space="preserve"> ohne grosse Programmiererfahrung verwendet werden kann.</w:delText>
        </w:r>
      </w:del>
    </w:p>
    <w:p w14:paraId="4EA3C9CF" w14:textId="6081161F" w:rsidR="00C235AF" w:rsidRPr="006B3517" w:rsidDel="002162C6" w:rsidRDefault="00C235AF" w:rsidP="006B3517">
      <w:pPr>
        <w:rPr>
          <w:del w:id="35" w:author="Lukas Zoller" w:date="2019-11-29T11:03:00Z"/>
        </w:rPr>
      </w:pPr>
    </w:p>
    <w:p w14:paraId="68601095" w14:textId="43B75E15" w:rsidR="001C4B4E" w:rsidDel="002162C6" w:rsidRDefault="009F6101" w:rsidP="00BB0E18">
      <w:pPr>
        <w:pStyle w:val="berschrift1"/>
        <w:rPr>
          <w:del w:id="36" w:author="Lukas Zoller" w:date="2019-11-29T11:03:00Z"/>
        </w:rPr>
      </w:pPr>
      <w:bookmarkStart w:id="37" w:name="_Toc22895004"/>
      <w:bookmarkStart w:id="38" w:name="_Toc22895146"/>
      <w:del w:id="39" w:author="Lukas Zoller" w:date="2019-11-29T11:03:00Z">
        <w:r w:rsidDel="002162C6">
          <w:delText>Projektziel</w:delText>
        </w:r>
        <w:r w:rsidR="00835FFA" w:rsidDel="002162C6">
          <w:delText>setzung</w:delText>
        </w:r>
        <w:bookmarkEnd w:id="37"/>
        <w:bookmarkEnd w:id="38"/>
      </w:del>
    </w:p>
    <w:p w14:paraId="486913FF" w14:textId="6878B102" w:rsidR="00835FFA" w:rsidDel="002162C6" w:rsidRDefault="00835FFA" w:rsidP="00835FFA">
      <w:pPr>
        <w:pStyle w:val="berschrift2"/>
        <w:rPr>
          <w:del w:id="40" w:author="Lukas Zoller" w:date="2019-11-29T11:03:00Z"/>
        </w:rPr>
      </w:pPr>
      <w:bookmarkStart w:id="41" w:name="_Toc22895147"/>
      <w:del w:id="42" w:author="Lukas Zoller" w:date="2019-11-29T11:03:00Z">
        <w:r w:rsidDel="002162C6">
          <w:delText>Ausgangslage</w:delText>
        </w:r>
        <w:bookmarkEnd w:id="41"/>
      </w:del>
    </w:p>
    <w:p w14:paraId="0230FEBF" w14:textId="70064E67" w:rsidR="008911F7" w:rsidDel="002162C6" w:rsidRDefault="008911F7" w:rsidP="008911F7">
      <w:pPr>
        <w:rPr>
          <w:del w:id="43" w:author="Lukas Zoller" w:date="2019-11-29T11:03:00Z"/>
        </w:rPr>
      </w:pPr>
      <w:del w:id="44" w:author="Lukas Zoller" w:date="2019-11-29T11:03:00Z">
        <w:r w:rsidDel="002162C6">
          <w:delText xml:space="preserve">Obwohl neuronale Netzwerke heute in verschiedensten Bereichen verwendet werden, wissen die wenigsten </w:delText>
        </w:r>
        <w:r w:rsidR="00E50D29" w:rsidDel="002162C6">
          <w:delText>Verwender</w:delText>
        </w:r>
        <w:r w:rsidDel="002162C6">
          <w:delText xml:space="preserve"> neuronaler Netzwerke eine Antwort auf die Frage</w:delText>
        </w:r>
        <w:r w:rsidR="00E50D29" w:rsidDel="002162C6">
          <w:delText xml:space="preserve"> welche Werte</w:delText>
        </w:r>
        <w:r w:rsidDel="002162C6">
          <w:delText xml:space="preserve"> die Hyperparameter (z.B. Anzahl Layers, Anzahl Knoten Layer, etc.) dieses Netzwerks </w:delText>
        </w:r>
        <w:r w:rsidR="00E50D29" w:rsidDel="002162C6">
          <w:delText>annehmen sollen</w:delText>
        </w:r>
        <w:r w:rsidDel="002162C6">
          <w:delText xml:space="preserve">, damit eine Möglichst hohe Performance resultiert – d.h. eine Kategorisierung durch das Netzwerk möglichst wenige falsche Zuordnungen macht. </w:delText>
        </w:r>
        <w:r w:rsidR="00886E73" w:rsidDel="002162C6">
          <w:delText xml:space="preserve">Heute wird dieses Problem hauptsächlich durch Trial and Error </w:delText>
        </w:r>
        <w:r w:rsidR="00E50D29" w:rsidDel="002162C6">
          <w:delText>gelöst</w:delText>
        </w:r>
        <w:r w:rsidR="00886E73" w:rsidDel="002162C6">
          <w:delText xml:space="preserve">. Dafür wird eine grosse Erfahrung im Umgang mit neuronalen Netzwerken benötigt. Für Personen ohne diese Erfahrung wird es schwierig, gute Hyperparameter zu wählen. </w:delText>
        </w:r>
      </w:del>
    </w:p>
    <w:p w14:paraId="2CA9A873" w14:textId="0D5EF82B" w:rsidR="00886E73" w:rsidDel="002162C6" w:rsidRDefault="00886E73" w:rsidP="008911F7">
      <w:pPr>
        <w:rPr>
          <w:del w:id="45" w:author="Lukas Zoller" w:date="2019-11-29T11:03:00Z"/>
        </w:rPr>
      </w:pPr>
      <w:del w:id="46" w:author="Lukas Zoller" w:date="2019-11-29T11:03:00Z">
        <w:r w:rsidDel="002162C6">
          <w:delText>Die Applikation soll das Problem der Optimierung der Hyperparameter lösen.</w:delText>
        </w:r>
        <w:r w:rsidR="00E50D29" w:rsidDel="002162C6">
          <w:delText xml:space="preserve"> Die Ausgangslage eines jeden Nutzers von neuronalen Netzwerken ist ein </w:delText>
        </w:r>
        <w:r w:rsidDel="002162C6">
          <w:delText xml:space="preserve">Trainingdatensatz, zu dem er ein </w:delText>
        </w:r>
        <w:r w:rsidR="00E50D29" w:rsidDel="002162C6">
          <w:delText>möglichst performantes</w:delText>
        </w:r>
        <w:r w:rsidDel="002162C6">
          <w:delText xml:space="preserve"> Netzwerk bilden möchte. Unsere Applikation nimmt als Input diesen Datensatz, testet verschiedene Konfigurationen von Hyperparametern und gibt die optimale Konfiguration zurück. Weitere Daten können anschliessend mit der Applikation und dem trainierten neuronalen Netzwerk kategorisiert werden.</w:delText>
        </w:r>
      </w:del>
    </w:p>
    <w:p w14:paraId="03B00D10" w14:textId="47B31B1F" w:rsidR="00886E73" w:rsidDel="002162C6" w:rsidRDefault="00886E73" w:rsidP="008911F7">
      <w:pPr>
        <w:rPr>
          <w:del w:id="47" w:author="Lukas Zoller" w:date="2019-11-29T11:03:00Z"/>
        </w:rPr>
      </w:pPr>
      <w:del w:id="48" w:author="Lukas Zoller" w:date="2019-11-29T11:03:00Z">
        <w:r w:rsidDel="002162C6">
          <w:delText xml:space="preserve">Zwar existieren bereits Tools für die Optimierung von Hyperparametern von neuronalen Netzwerken. Diese Tools sind jedoch nur in Libraryform zugänglich und können somit nur von Programmierern verwendet werden. Unsere Applikation soll als Standalone-Tool auch von Nichtprogrammierern verwendet werden können. </w:delText>
        </w:r>
      </w:del>
    </w:p>
    <w:p w14:paraId="7CE4A6D0" w14:textId="3D245658" w:rsidR="00842A0F" w:rsidDel="002162C6" w:rsidRDefault="00842A0F" w:rsidP="00842A0F">
      <w:pPr>
        <w:rPr>
          <w:del w:id="49" w:author="Lukas Zoller" w:date="2019-11-29T11:03:00Z"/>
        </w:rPr>
      </w:pPr>
    </w:p>
    <w:p w14:paraId="4252B304" w14:textId="524059C6" w:rsidR="00835FFA" w:rsidDel="002162C6" w:rsidRDefault="00835FFA" w:rsidP="00835FFA">
      <w:pPr>
        <w:pStyle w:val="berschrift2"/>
        <w:rPr>
          <w:del w:id="50" w:author="Lukas Zoller" w:date="2019-11-29T11:03:00Z"/>
        </w:rPr>
      </w:pPr>
      <w:bookmarkStart w:id="51" w:name="_Toc22895148"/>
      <w:del w:id="52" w:author="Lukas Zoller" w:date="2019-11-29T11:03:00Z">
        <w:r w:rsidDel="002162C6">
          <w:delText>Stakeholder</w:delText>
        </w:r>
        <w:bookmarkEnd w:id="51"/>
      </w:del>
    </w:p>
    <w:p w14:paraId="79AA6981" w14:textId="128677D4" w:rsidR="00E26253" w:rsidDel="002162C6" w:rsidRDefault="003E770F" w:rsidP="00E26253">
      <w:pPr>
        <w:rPr>
          <w:del w:id="53" w:author="Lukas Zoller" w:date="2019-11-29T11:03:00Z"/>
        </w:rPr>
      </w:pPr>
      <w:del w:id="54" w:author="Lukas Zoller" w:date="2019-11-29T11:03:00Z">
        <w:r w:rsidDel="002162C6">
          <w:delText xml:space="preserve">Durch das Ziel, die Applikation zum Standalone-Tool zu machen, ist schlussendlich </w:delText>
        </w:r>
        <w:r w:rsidR="00517CB3" w:rsidDel="002162C6">
          <w:delText>jeder Anwender</w:delText>
        </w:r>
        <w:r w:rsidDel="002162C6">
          <w:delText xml:space="preserve"> Stakeholder, </w:delText>
        </w:r>
        <w:r w:rsidR="00517CB3" w:rsidDel="002162C6">
          <w:delText>der</w:delText>
        </w:r>
        <w:r w:rsidDel="002162C6">
          <w:delText xml:space="preserve"> ein neuronales Netzwerk erstellen möchte und sich nicht bereits sicher ist, wie dieses zu konfigurieren ist.</w:delText>
        </w:r>
        <w:r w:rsidR="00C235AF" w:rsidDel="002162C6">
          <w:delText xml:space="preserve"> Indirekt sind auch die Ersteller von Datensätzen (</w:delText>
        </w:r>
      </w:del>
      <w:del w:id="55" w:author="Lukas Zoller" w:date="2019-11-29T09:05:00Z">
        <w:r w:rsidR="00C235AF" w:rsidDel="003F34D9">
          <w:delText xml:space="preserve">Notwendige </w:delText>
        </w:r>
      </w:del>
      <w:del w:id="56" w:author="Lukas Zoller" w:date="2019-11-29T11:03:00Z">
        <w:r w:rsidR="00C235AF" w:rsidDel="002162C6">
          <w:delText>Training</w:delText>
        </w:r>
      </w:del>
      <w:del w:id="57" w:author="Lukas Zoller" w:date="2019-11-29T09:05:00Z">
        <w:r w:rsidR="00C235AF" w:rsidDel="003F34D9">
          <w:delText>s</w:delText>
        </w:r>
      </w:del>
      <w:del w:id="58" w:author="Lukas Zoller" w:date="2019-11-29T11:03:00Z">
        <w:r w:rsidR="00C235AF" w:rsidDel="002162C6">
          <w:delText xml:space="preserve">daten für die </w:delText>
        </w:r>
      </w:del>
      <w:del w:id="59" w:author="Lukas Zoller" w:date="2019-11-29T09:04:00Z">
        <w:r w:rsidR="00C235AF" w:rsidDel="003F34D9">
          <w:delText xml:space="preserve">Neuronalen </w:delText>
        </w:r>
      </w:del>
      <w:del w:id="60" w:author="Lukas Zoller" w:date="2019-11-29T11:03:00Z">
        <w:r w:rsidR="00C235AF" w:rsidDel="002162C6">
          <w:delText>Netze, sowie Daten, welche klassifiziert werden sollen) Stakeholder der Applikation. Die Applikation wird in Python programmiert. Dafür wird die Keras-Library eingebunden, welche bereits gängige Methoden für die Klassifizierung bereitstellt und ihrerseits auf die Theano und Tensor-Flow Library für Python zurückgreift. Auch die Entwickler dieser Bibliotheken sind indirekte Stakeholder der Applikation.</w:delText>
        </w:r>
      </w:del>
    </w:p>
    <w:p w14:paraId="14A611EE" w14:textId="4BAFACAC" w:rsidR="00835FFA" w:rsidDel="002162C6" w:rsidRDefault="00835FFA" w:rsidP="00835FFA">
      <w:pPr>
        <w:rPr>
          <w:del w:id="61" w:author="Lukas Zoller" w:date="2019-11-29T11:03:00Z"/>
        </w:rPr>
      </w:pPr>
    </w:p>
    <w:p w14:paraId="420A8877" w14:textId="39E7A17F" w:rsidR="00835FFA" w:rsidDel="002162C6" w:rsidRDefault="00835FFA" w:rsidP="00835FFA">
      <w:pPr>
        <w:pStyle w:val="berschrift2"/>
        <w:rPr>
          <w:del w:id="62" w:author="Lukas Zoller" w:date="2019-11-29T11:03:00Z"/>
        </w:rPr>
      </w:pPr>
      <w:bookmarkStart w:id="63" w:name="_Toc22895149"/>
      <w:del w:id="64" w:author="Lukas Zoller" w:date="2019-11-29T11:03:00Z">
        <w:r w:rsidDel="002162C6">
          <w:delText>Projektziele</w:delText>
        </w:r>
        <w:bookmarkEnd w:id="63"/>
      </w:del>
    </w:p>
    <w:p w14:paraId="29222622" w14:textId="46C54710" w:rsidR="00E26253" w:rsidDel="002162C6" w:rsidRDefault="00E26253">
      <w:pPr>
        <w:pStyle w:val="Listenabsatz"/>
        <w:numPr>
          <w:ilvl w:val="0"/>
          <w:numId w:val="40"/>
        </w:numPr>
        <w:rPr>
          <w:del w:id="65" w:author="Lukas Zoller" w:date="2019-11-29T11:03:00Z"/>
        </w:rPr>
        <w:pPrChange w:id="66" w:author="Lukas Zoller" w:date="2019-11-29T09:05:00Z">
          <w:pPr>
            <w:pStyle w:val="Listenabsatz"/>
            <w:numPr>
              <w:numId w:val="34"/>
            </w:numPr>
            <w:ind w:left="360" w:hanging="360"/>
          </w:pPr>
        </w:pPrChange>
      </w:pPr>
      <w:del w:id="67" w:author="Lukas Zoller" w:date="2019-11-29T11:03:00Z">
        <w:r w:rsidDel="002162C6">
          <w:delText>Standalone-Tool</w:delText>
        </w:r>
      </w:del>
    </w:p>
    <w:p w14:paraId="1E1DA538" w14:textId="39B5D150" w:rsidR="00E26253" w:rsidDel="002162C6" w:rsidRDefault="00E26253">
      <w:pPr>
        <w:pStyle w:val="Listenabsatz"/>
        <w:numPr>
          <w:ilvl w:val="0"/>
          <w:numId w:val="40"/>
        </w:numPr>
        <w:rPr>
          <w:del w:id="68" w:author="Lukas Zoller" w:date="2019-11-29T11:03:00Z"/>
        </w:rPr>
        <w:pPrChange w:id="69" w:author="Lukas Zoller" w:date="2019-11-29T09:05:00Z">
          <w:pPr>
            <w:pStyle w:val="Listenabsatz"/>
            <w:numPr>
              <w:numId w:val="34"/>
            </w:numPr>
            <w:ind w:left="360" w:hanging="360"/>
          </w:pPr>
        </w:pPrChange>
      </w:pPr>
      <w:del w:id="70" w:author="Lukas Zoller" w:date="2019-11-29T11:03:00Z">
        <w:r w:rsidDel="002162C6">
          <w:delText xml:space="preserve">Optimierung der Hyperparameter eines neuronalen Netzwerks bezüglich eines </w:delText>
        </w:r>
        <w:r w:rsidR="006D32EB" w:rsidDel="002162C6">
          <w:delText>Trainingdatensatzes. Optimierung meint hier das Testen verschiedener Hyperparameterkonfigurationen eines neuronalen Netzwerks und anschliessend die Auswahl derjenigen Konfiguration, die auf einem Testdatensatz die geringste Fehlerquote generiert.</w:delText>
        </w:r>
      </w:del>
    </w:p>
    <w:p w14:paraId="72581807" w14:textId="1D6BE211" w:rsidR="00E26253" w:rsidDel="002162C6" w:rsidRDefault="00E26253">
      <w:pPr>
        <w:pStyle w:val="Listenabsatz"/>
        <w:numPr>
          <w:ilvl w:val="0"/>
          <w:numId w:val="40"/>
        </w:numPr>
        <w:rPr>
          <w:del w:id="71" w:author="Lukas Zoller" w:date="2019-11-29T11:03:00Z"/>
        </w:rPr>
        <w:pPrChange w:id="72" w:author="Lukas Zoller" w:date="2019-11-29T09:05:00Z">
          <w:pPr>
            <w:pStyle w:val="Listenabsatz"/>
            <w:numPr>
              <w:numId w:val="34"/>
            </w:numPr>
            <w:ind w:left="360" w:hanging="360"/>
          </w:pPr>
        </w:pPrChange>
      </w:pPr>
      <w:del w:id="73" w:author="Lukas Zoller" w:date="2019-11-29T11:03:00Z">
        <w:r w:rsidDel="002162C6">
          <w:delText>Kategorisierung weiterer Daten mit dem optimierten Netzwerk</w:delText>
        </w:r>
      </w:del>
    </w:p>
    <w:p w14:paraId="389EB7B5" w14:textId="4ECC626B" w:rsidR="00E26253" w:rsidDel="002162C6" w:rsidRDefault="00E26253" w:rsidP="00E26253">
      <w:pPr>
        <w:rPr>
          <w:del w:id="74" w:author="Lukas Zoller" w:date="2019-11-29T11:03:00Z"/>
        </w:rPr>
      </w:pPr>
    </w:p>
    <w:p w14:paraId="3BFA7BA3" w14:textId="11E87E36" w:rsidR="00E26253" w:rsidDel="002162C6" w:rsidRDefault="00E26253" w:rsidP="00E26253">
      <w:pPr>
        <w:rPr>
          <w:del w:id="75" w:author="Lukas Zoller" w:date="2019-11-29T11:03:00Z"/>
        </w:rPr>
      </w:pPr>
    </w:p>
    <w:p w14:paraId="1365F0BD" w14:textId="40BB1B96" w:rsidR="00E26253" w:rsidRPr="00E26253" w:rsidDel="002162C6" w:rsidRDefault="00E26253" w:rsidP="00E26253">
      <w:pPr>
        <w:rPr>
          <w:del w:id="76" w:author="Lukas Zoller" w:date="2019-11-29T11:03:00Z"/>
        </w:rPr>
      </w:pPr>
      <w:del w:id="77" w:author="Lukas Zoller" w:date="2019-11-29T11:03:00Z">
        <w:r w:rsidDel="002162C6">
          <w:delText>Nicht-Ziele:</w:delText>
        </w:r>
      </w:del>
    </w:p>
    <w:p w14:paraId="48D131F1" w14:textId="4EDE4BA0" w:rsidR="00E26253" w:rsidDel="002162C6" w:rsidRDefault="00404D4D">
      <w:pPr>
        <w:pStyle w:val="Listenabsatz"/>
        <w:numPr>
          <w:ilvl w:val="0"/>
          <w:numId w:val="41"/>
        </w:numPr>
        <w:rPr>
          <w:del w:id="78" w:author="Lukas Zoller" w:date="2019-11-29T11:03:00Z"/>
        </w:rPr>
        <w:pPrChange w:id="79" w:author="Lukas Zoller" w:date="2019-11-29T09:06:00Z">
          <w:pPr>
            <w:numPr>
              <w:numId w:val="34"/>
            </w:numPr>
            <w:ind w:left="360" w:hanging="360"/>
          </w:pPr>
        </w:pPrChange>
      </w:pPr>
      <w:del w:id="80" w:author="Lukas Zoller" w:date="2019-11-29T09:06:00Z">
        <w:r w:rsidDel="003F34D9">
          <w:delText>Data preprocessing</w:delText>
        </w:r>
      </w:del>
      <w:del w:id="81" w:author="Lukas Zoller" w:date="2019-11-29T11:03:00Z">
        <w:r w:rsidDel="002162C6">
          <w:delText>: Daten müssen der Applikation in verarbeitbarer Form übergeben werden.</w:delText>
        </w:r>
      </w:del>
    </w:p>
    <w:p w14:paraId="1C75B5A2" w14:textId="2702B6D8" w:rsidR="00404D4D" w:rsidDel="003F34D9" w:rsidRDefault="008725E4">
      <w:pPr>
        <w:pStyle w:val="Listenabsatz"/>
        <w:numPr>
          <w:ilvl w:val="0"/>
          <w:numId w:val="41"/>
        </w:numPr>
        <w:rPr>
          <w:del w:id="82" w:author="Lukas Zoller" w:date="2019-11-29T09:07:00Z"/>
        </w:rPr>
        <w:pPrChange w:id="83" w:author="Lukas Zoller" w:date="2019-11-29T09:06:00Z">
          <w:pPr>
            <w:numPr>
              <w:numId w:val="34"/>
            </w:numPr>
            <w:ind w:left="360" w:hanging="360"/>
          </w:pPr>
        </w:pPrChange>
      </w:pPr>
      <w:del w:id="84" w:author="Lukas Zoller" w:date="2019-11-29T11:03:00Z">
        <w:r w:rsidDel="002162C6">
          <w:delText>Daten müssen inhaltlich geeignet sein für neuronale Netzwerke: bestimmte Fragestellungen können nicht mit neuronalen Netzwerken bearbeitet werden obwohl die Daten der Form halber verarbeitet werden könnten. In solchen Fällen muss der Nutzer die Entscheidung treffen, ob die Applikation überhaupt geeignet ist.</w:delText>
        </w:r>
      </w:del>
    </w:p>
    <w:p w14:paraId="23E09796" w14:textId="2E2D4321" w:rsidR="00842A0F" w:rsidDel="002162C6" w:rsidRDefault="00842A0F">
      <w:pPr>
        <w:pStyle w:val="Listenabsatz"/>
        <w:numPr>
          <w:ilvl w:val="0"/>
          <w:numId w:val="41"/>
        </w:numPr>
        <w:rPr>
          <w:del w:id="85" w:author="Lukas Zoller" w:date="2019-11-29T11:03:00Z"/>
        </w:rPr>
        <w:pPrChange w:id="86" w:author="Lukas Zoller" w:date="2019-11-29T09:07:00Z">
          <w:pPr/>
        </w:pPrChange>
      </w:pPr>
    </w:p>
    <w:p w14:paraId="5516D124" w14:textId="1975077B" w:rsidR="00CB7E61" w:rsidRPr="00842A0F" w:rsidDel="002162C6" w:rsidRDefault="00CB7E61" w:rsidP="009F6101">
      <w:pPr>
        <w:rPr>
          <w:del w:id="87" w:author="Lukas Zoller" w:date="2019-11-29T11:03:00Z"/>
        </w:rPr>
      </w:pPr>
    </w:p>
    <w:p w14:paraId="67623FFF" w14:textId="601DB692" w:rsidR="002E455F" w:rsidDel="002162C6" w:rsidRDefault="002E455F" w:rsidP="00E938E3">
      <w:pPr>
        <w:pStyle w:val="berschrift1"/>
        <w:rPr>
          <w:del w:id="88" w:author="Lukas Zoller" w:date="2019-11-29T11:03:00Z"/>
        </w:rPr>
      </w:pPr>
      <w:bookmarkStart w:id="89" w:name="_Toc22895005"/>
      <w:bookmarkStart w:id="90" w:name="_Toc22895150"/>
      <w:del w:id="91" w:author="Lukas Zoller" w:date="2019-11-29T11:03:00Z">
        <w:r w:rsidDel="002162C6">
          <w:delText>Systemabgrenzung</w:delText>
        </w:r>
        <w:bookmarkEnd w:id="89"/>
        <w:bookmarkEnd w:id="90"/>
      </w:del>
    </w:p>
    <w:p w14:paraId="3F3E0562" w14:textId="4EF1DF00" w:rsidR="002E455F" w:rsidDel="002162C6" w:rsidRDefault="002E455F" w:rsidP="002E455F">
      <w:pPr>
        <w:pStyle w:val="berschrift2"/>
        <w:rPr>
          <w:del w:id="92" w:author="Lukas Zoller" w:date="2019-11-29T11:03:00Z"/>
        </w:rPr>
      </w:pPr>
      <w:bookmarkStart w:id="93" w:name="_Toc22895151"/>
      <w:del w:id="94" w:author="Lukas Zoller" w:date="2019-11-29T11:03:00Z">
        <w:r w:rsidDel="002162C6">
          <w:delText>Prozessumfeld</w:delText>
        </w:r>
        <w:bookmarkEnd w:id="93"/>
      </w:del>
    </w:p>
    <w:p w14:paraId="36C77F8E" w14:textId="074A9BE2" w:rsidR="00877D96" w:rsidDel="002162C6" w:rsidRDefault="00877D96" w:rsidP="00842F30">
      <w:pPr>
        <w:rPr>
          <w:del w:id="95" w:author="Lukas Zoller" w:date="2019-11-29T11:03:00Z"/>
        </w:rPr>
      </w:pPr>
      <w:del w:id="96" w:author="Lukas Zoller" w:date="2019-11-29T11:03:00Z">
        <w:r w:rsidDel="002162C6">
          <w:delText xml:space="preserve">Das Prozessumfeld der Applikation besteht in technischer Hinsicht lediglich aus Input und </w:delText>
        </w:r>
        <w:r w:rsidR="00C235AF" w:rsidDel="002162C6">
          <w:delText>Output</w:delText>
        </w:r>
      </w:del>
      <w:del w:id="97" w:author="Lukas Zoller" w:date="2019-11-29T09:07:00Z">
        <w:r w:rsidR="00C235AF" w:rsidDel="003F34D9">
          <w:delText xml:space="preserve"> D</w:delText>
        </w:r>
      </w:del>
      <w:del w:id="98" w:author="Lukas Zoller" w:date="2019-11-29T11:03:00Z">
        <w:r w:rsidR="00C235AF" w:rsidDel="002162C6">
          <w:delText>aten</w:delText>
        </w:r>
        <w:r w:rsidDel="002162C6">
          <w:delText>. Die Applikation benötigt Inputdaten, sogenannte Training</w:delText>
        </w:r>
      </w:del>
      <w:del w:id="99" w:author="Lukas Zoller" w:date="2019-11-29T09:07:00Z">
        <w:r w:rsidDel="003F34D9">
          <w:delText>-D</w:delText>
        </w:r>
      </w:del>
      <w:del w:id="100" w:author="Lukas Zoller" w:date="2019-11-29T11:03:00Z">
        <w:r w:rsidDel="002162C6">
          <w:delText>aten</w:delText>
        </w:r>
        <w:r w:rsidR="00C235AF" w:rsidDel="002162C6">
          <w:delText>,</w:delText>
        </w:r>
        <w:r w:rsidDel="002162C6">
          <w:delText xml:space="preserve"> um neuronale Netzwerke zu trainieren. Training</w:delText>
        </w:r>
      </w:del>
      <w:del w:id="101" w:author="Lukas Zoller" w:date="2019-11-29T09:07:00Z">
        <w:r w:rsidDel="003F34D9">
          <w:delText>-D</w:delText>
        </w:r>
      </w:del>
      <w:del w:id="102" w:author="Lukas Zoller" w:date="2019-11-29T11:03:00Z">
        <w:r w:rsidDel="002162C6">
          <w:delText xml:space="preserve">aten, auch </w:delText>
        </w:r>
        <w:r w:rsidR="00C235AF" w:rsidDel="002162C6">
          <w:delText>«</w:delText>
        </w:r>
        <w:r w:rsidDel="002162C6">
          <w:delText>labelled data</w:delText>
        </w:r>
        <w:r w:rsidR="00C235AF" w:rsidDel="002162C6">
          <w:delText>»</w:delText>
        </w:r>
        <w:r w:rsidDel="002162C6">
          <w:delText xml:space="preserve"> genannt</w:delText>
        </w:r>
        <w:r w:rsidR="008444D5" w:rsidDel="002162C6">
          <w:delText>, b</w:delText>
        </w:r>
        <w:r w:rsidDel="002162C6">
          <w:delText>estehen aus einer bestimmten Anzahl von Fällen, sowie den zugehörigen Labels (Kategorien). Beispielsweise könnte ein Training</w:delText>
        </w:r>
      </w:del>
      <w:del w:id="103" w:author="Lukas Zoller" w:date="2019-11-29T09:08:00Z">
        <w:r w:rsidDel="003F34D9">
          <w:delText>-D</w:delText>
        </w:r>
      </w:del>
      <w:del w:id="104" w:author="Lukas Zoller" w:date="2019-11-29T11:03:00Z">
        <w:r w:rsidDel="002162C6">
          <w:delText xml:space="preserve">atensatz für die Erkennung von Katzenfotos wie folgt aussehen: Eine Tabelle mit 257 Spalten und 1000 Zeilen. Dabei stellen wir uns vor, dass es sich bei den ersten 256 Spalten um die </w:delText>
        </w:r>
        <w:r w:rsidR="004F3D12" w:rsidDel="002162C6">
          <w:delText>Pixelwerte</w:delText>
        </w:r>
        <w:r w:rsidDel="002162C6">
          <w:delText xml:space="preserve"> eines bestimmten 16*16-Pixel-Bildes</w:delText>
        </w:r>
        <w:r w:rsidR="004F3D12" w:rsidDel="002162C6">
          <w:delText xml:space="preserve"> in Schwarzweiss</w:delText>
        </w:r>
        <w:r w:rsidDel="002162C6">
          <w:delText xml:space="preserve"> handelt, der letzten Spalte um </w:delText>
        </w:r>
        <w:r w:rsidR="004F3D12" w:rsidDel="002162C6">
          <w:delText>das besagte Label 1 oder 0, ob es sich um ein Katzenbild oder nicht handelt, und dass die 1000 Zeilen dieser Tabelle 1000 Bildern entsprechen.</w:delText>
        </w:r>
      </w:del>
    </w:p>
    <w:p w14:paraId="626BE400" w14:textId="6967D3F4" w:rsidR="004F3D12" w:rsidDel="002162C6" w:rsidRDefault="004F3D12" w:rsidP="00842F30">
      <w:pPr>
        <w:rPr>
          <w:del w:id="105" w:author="Lukas Zoller" w:date="2019-11-29T11:03:00Z"/>
        </w:rPr>
      </w:pPr>
      <w:del w:id="106" w:author="Lukas Zoller" w:date="2019-11-29T11:03:00Z">
        <w:r w:rsidDel="002162C6">
          <w:delText>Die Applikation wird mit derartigen Training</w:delText>
        </w:r>
      </w:del>
      <w:del w:id="107" w:author="Lukas Zoller" w:date="2019-11-29T09:08:00Z">
        <w:r w:rsidDel="003F34D9">
          <w:delText>-D</w:delText>
        </w:r>
      </w:del>
      <w:del w:id="108" w:author="Lukas Zoller" w:date="2019-11-29T11:03:00Z">
        <w:r w:rsidDel="002162C6">
          <w:delText xml:space="preserve">aten neuronale Netzwerke trainieren und testen. Mit einem trainierten Netzwerk lassen sich anschliessend </w:delText>
        </w:r>
        <w:r w:rsidR="00C235AF" w:rsidDel="002162C6">
          <w:delText>«</w:delText>
        </w:r>
        <w:r w:rsidDel="002162C6">
          <w:delText>unlabelled datasets</w:delText>
        </w:r>
        <w:r w:rsidR="00C235AF" w:rsidDel="002162C6">
          <w:delText>»</w:delText>
        </w:r>
        <w:r w:rsidDel="002162C6">
          <w:delText xml:space="preserve"> kategorisieren. Beispielsweise könnte man mit dem Netzwerk (mit einer gewissen Genauigkeit) herausfinden, ob ein bestimmtes Bild eine</w:delText>
        </w:r>
      </w:del>
      <w:del w:id="109" w:author="Lukas Zoller" w:date="2019-11-29T09:08:00Z">
        <w:r w:rsidDel="003F34D9">
          <w:delText>r</w:delText>
        </w:r>
      </w:del>
      <w:del w:id="110" w:author="Lukas Zoller" w:date="2019-11-29T11:03:00Z">
        <w:r w:rsidDel="002162C6">
          <w:delText xml:space="preserve"> Katze abbildet oder nicht. In diesem Fall würde der Applikation ein </w:delText>
        </w:r>
        <w:r w:rsidR="00C235AF" w:rsidDel="002162C6">
          <w:delText>«</w:delText>
        </w:r>
        <w:r w:rsidDel="002162C6">
          <w:delText>unlabelled dataset</w:delText>
        </w:r>
        <w:r w:rsidR="00C235AF" w:rsidDel="002162C6">
          <w:delText>»</w:delText>
        </w:r>
        <w:r w:rsidDel="002162C6">
          <w:delText xml:space="preserve"> übergeben – also ein Datensatz mit 256 Spalten</w:delText>
        </w:r>
        <w:r w:rsidR="008444D5" w:rsidDel="002162C6">
          <w:delText>,</w:delText>
        </w:r>
        <w:r w:rsidDel="002162C6">
          <w:delText xml:space="preserve"> der wieder pro Zeile die Pixelwerte eines Bildes enthält. Die Applikation kann diese Fälle mit dem trainierten Netzwerk kategorisieren und diesem unlabelled dataset eine weitere Spalte mit den entsprechenden Labels hinzufügen. </w:delText>
        </w:r>
      </w:del>
    </w:p>
    <w:p w14:paraId="134B158E" w14:textId="2B5D7392" w:rsidR="004F3D12" w:rsidDel="002162C6" w:rsidRDefault="00F540FF" w:rsidP="00842F30">
      <w:pPr>
        <w:rPr>
          <w:del w:id="111" w:author="Lukas Zoller" w:date="2019-11-29T11:03:00Z"/>
        </w:rPr>
      </w:pPr>
      <w:del w:id="112" w:author="Lukas Zoller" w:date="2019-11-29T11:03:00Z">
        <w:r w:rsidDel="002162C6">
          <w:delText>Zusammengefasst nimmt die Applikation also zwei Typen von Daten entgegen: erstens labelled datasets für das Training der neuronalen Netzwerke und unlabelled datasets für die Kategorisierung mit bereits trainierten Netzwerken. Zweitens gibt die Applikation Outputdaten in Form von kategorisierten Datensätzen zurück. Da das System eine Standalone-Applikation ist, welche auf einem Computer installiert wird, braucht es neben diesen Datensätzen keine weiteren Schnittstellen. Die Inputdaten müssen dem System in einem bestimmten Mass an Standardisierung übergeben werden (z.B. csv, nur zweidimensionale Arrays, etc). Anderfalls könnte der Aufwand für die Vorverarbeitung der Daten ins Unermessliche steigen.</w:delText>
        </w:r>
      </w:del>
    </w:p>
    <w:p w14:paraId="3F52B1D6" w14:textId="3B2768B4" w:rsidR="00F540FF" w:rsidDel="002162C6" w:rsidRDefault="00F540FF" w:rsidP="00842F30">
      <w:pPr>
        <w:rPr>
          <w:del w:id="113" w:author="Lukas Zoller" w:date="2019-11-29T11:03:00Z"/>
        </w:rPr>
      </w:pPr>
    </w:p>
    <w:p w14:paraId="412F22B5" w14:textId="71E891DC" w:rsidR="004F3D12" w:rsidDel="002162C6" w:rsidRDefault="004F3D12" w:rsidP="00842F30">
      <w:pPr>
        <w:rPr>
          <w:del w:id="114" w:author="Lukas Zoller" w:date="2019-11-29T11:03:00Z"/>
        </w:rPr>
      </w:pPr>
    </w:p>
    <w:p w14:paraId="11F7707B" w14:textId="0230A846" w:rsidR="00877D96" w:rsidDel="002162C6" w:rsidRDefault="00877D96" w:rsidP="00842F30">
      <w:pPr>
        <w:rPr>
          <w:del w:id="115" w:author="Lukas Zoller" w:date="2019-11-29T11:03:00Z"/>
        </w:rPr>
      </w:pPr>
    </w:p>
    <w:p w14:paraId="72672D71" w14:textId="20B1FFE3" w:rsidR="002E455F" w:rsidDel="002162C6" w:rsidRDefault="002E455F" w:rsidP="008444D5">
      <w:pPr>
        <w:pStyle w:val="berschrift2"/>
        <w:numPr>
          <w:ilvl w:val="0"/>
          <w:numId w:val="0"/>
        </w:numPr>
        <w:rPr>
          <w:del w:id="116" w:author="Lukas Zoller" w:date="2019-11-29T11:03:00Z"/>
        </w:rPr>
      </w:pPr>
      <w:bookmarkStart w:id="117" w:name="_Toc22895152"/>
      <w:del w:id="118" w:author="Lukas Zoller" w:date="2019-11-29T11:03:00Z">
        <w:r w:rsidDel="002162C6">
          <w:delText>Systemumfeld</w:delText>
        </w:r>
        <w:bookmarkEnd w:id="117"/>
      </w:del>
    </w:p>
    <w:p w14:paraId="0485074D" w14:textId="1F5F21A7" w:rsidR="00815172" w:rsidDel="002162C6" w:rsidRDefault="00815172" w:rsidP="00815172">
      <w:pPr>
        <w:keepNext/>
        <w:rPr>
          <w:del w:id="119" w:author="Lukas Zoller" w:date="2019-11-29T11:03:00Z"/>
        </w:rPr>
      </w:pPr>
      <w:del w:id="120" w:author="Lukas Zoller" w:date="2019-11-29T11:03:00Z">
        <w:r w:rsidDel="002162C6">
          <w:rPr>
            <w:noProof/>
          </w:rPr>
          <w:drawing>
            <wp:inline distT="0" distB="0" distL="0" distR="0" wp14:anchorId="25374DDF" wp14:editId="5634727F">
              <wp:extent cx="5466667" cy="54571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66667" cy="5457143"/>
                      </a:xfrm>
                      <a:prstGeom prst="rect">
                        <a:avLst/>
                      </a:prstGeom>
                    </pic:spPr>
                  </pic:pic>
                </a:graphicData>
              </a:graphic>
            </wp:inline>
          </w:drawing>
        </w:r>
      </w:del>
    </w:p>
    <w:p w14:paraId="04E43A47" w14:textId="60296E61" w:rsidR="00815172" w:rsidRPr="00815172" w:rsidDel="002162C6" w:rsidRDefault="00815172" w:rsidP="00815172">
      <w:pPr>
        <w:pStyle w:val="Beschriftung"/>
        <w:rPr>
          <w:del w:id="121" w:author="Lukas Zoller" w:date="2019-11-29T11:03:00Z"/>
          <w:lang w:val="de-CH"/>
        </w:rPr>
      </w:pPr>
      <w:del w:id="122" w:author="Lukas Zoller" w:date="2019-11-29T11:03:00Z">
        <w:r w:rsidRPr="00815172" w:rsidDel="002162C6">
          <w:rPr>
            <w:lang w:val="de-CH"/>
          </w:rPr>
          <w:delText xml:space="preserve">Abbildung </w:delText>
        </w:r>
        <w:r w:rsidDel="002162C6">
          <w:fldChar w:fldCharType="begin"/>
        </w:r>
        <w:r w:rsidRPr="00815172" w:rsidDel="002162C6">
          <w:rPr>
            <w:lang w:val="de-CH"/>
          </w:rPr>
          <w:delInstrText xml:space="preserve"> SEQ Abbildung \* ARABIC </w:delInstrText>
        </w:r>
        <w:r w:rsidDel="002162C6">
          <w:fldChar w:fldCharType="separate"/>
        </w:r>
        <w:r w:rsidR="00FF007B" w:rsidDel="002162C6">
          <w:rPr>
            <w:noProof/>
            <w:lang w:val="de-CH"/>
          </w:rPr>
          <w:delText>2</w:delText>
        </w:r>
        <w:r w:rsidDel="002162C6">
          <w:fldChar w:fldCharType="end"/>
        </w:r>
        <w:r w:rsidRPr="00815172" w:rsidDel="002162C6">
          <w:rPr>
            <w:lang w:val="de-CH"/>
          </w:rPr>
          <w:delText>: Systemgrenze und Kontextgrenze d</w:delText>
        </w:r>
        <w:r w:rsidDel="002162C6">
          <w:rPr>
            <w:lang w:val="de-CH"/>
          </w:rPr>
          <w:delText>es Optimierungssystems</w:delText>
        </w:r>
      </w:del>
    </w:p>
    <w:p w14:paraId="62084839" w14:textId="5E92FCD7" w:rsidR="00E111BF" w:rsidDel="002162C6" w:rsidRDefault="00815172" w:rsidP="00360BA5">
      <w:pPr>
        <w:rPr>
          <w:del w:id="123" w:author="Lukas Zoller" w:date="2019-11-29T11:03:00Z"/>
        </w:rPr>
      </w:pPr>
      <w:del w:id="124" w:author="Lukas Zoller" w:date="2019-11-29T11:03:00Z">
        <w:r w:rsidDel="002162C6">
          <w:delText xml:space="preserve">Wie in der Abbildung ersichtlich, </w:delText>
        </w:r>
        <w:r w:rsidR="00F540FF" w:rsidDel="002162C6">
          <w:delText>w</w:delText>
        </w:r>
        <w:r w:rsidDel="002162C6">
          <w:delText xml:space="preserve">erden vom System standardisierte Datensätze benötigt und </w:delText>
        </w:r>
        <w:r w:rsidR="00F540FF" w:rsidDel="002162C6">
          <w:delText>s</w:delText>
        </w:r>
        <w:r w:rsidDel="002162C6">
          <w:delText>tandardisierte klassifizierte Datensätze ausgegeb</w:delText>
        </w:r>
        <w:r w:rsidR="00EF45A5" w:rsidDel="002162C6">
          <w:delText>en. Als Input werden vom System zwei Arten von Datensätzen verarbeitet: Erstens klassifizierte Datensätze für das Training und das Testen der neuronalen Netzwerke, zweitens nicht klassifizierte Datensätze, die anschliessend mit einem neuronalen Netzwerk klassifiziert werden.</w:delText>
        </w:r>
      </w:del>
    </w:p>
    <w:p w14:paraId="5F59F0C3" w14:textId="6FDD55D1" w:rsidR="00140FE8" w:rsidDel="002162C6" w:rsidRDefault="008332F5">
      <w:pPr>
        <w:rPr>
          <w:del w:id="125" w:author="Lukas Zoller" w:date="2019-11-29T11:03:00Z"/>
        </w:rPr>
      </w:pPr>
      <w:del w:id="126" w:author="Lukas Zoller" w:date="2019-11-29T11:03:00Z">
        <w:r w:rsidDel="002162C6">
          <w:delText>Die Hyperparameter der optimierten Modelle können ebenfalls ausgelesen werden und</w:delText>
        </w:r>
        <w:r w:rsidR="00815172" w:rsidDel="002162C6">
          <w:delText xml:space="preserve"> z.B. in anderen Applikationen weiterverwendet werden.</w:delText>
        </w:r>
      </w:del>
    </w:p>
    <w:p w14:paraId="18764800" w14:textId="4105132C" w:rsidR="00140FE8" w:rsidDel="002162C6" w:rsidRDefault="00140FE8" w:rsidP="00140FE8">
      <w:pPr>
        <w:pStyle w:val="berschrift2"/>
        <w:rPr>
          <w:del w:id="127" w:author="Lukas Zoller" w:date="2019-11-29T11:03:00Z"/>
        </w:rPr>
      </w:pPr>
      <w:bookmarkStart w:id="128" w:name="_Toc526070082"/>
      <w:bookmarkStart w:id="129" w:name="_Toc22895153"/>
      <w:del w:id="130" w:author="Lukas Zoller" w:date="2019-11-29T11:03:00Z">
        <w:r w:rsidDel="002162C6">
          <w:delText>Nicht unterstützte Projektziele</w:delText>
        </w:r>
        <w:bookmarkEnd w:id="128"/>
        <w:bookmarkEnd w:id="129"/>
      </w:del>
    </w:p>
    <w:p w14:paraId="1EDDAB8C" w14:textId="7DC2E2AB" w:rsidR="0062394E" w:rsidDel="002162C6" w:rsidRDefault="0062394E" w:rsidP="0062394E">
      <w:pPr>
        <w:rPr>
          <w:del w:id="131" w:author="Lukas Zoller" w:date="2019-11-29T11:03:00Z"/>
        </w:rPr>
      </w:pPr>
      <w:del w:id="132" w:author="Lukas Zoller" w:date="2019-11-29T11:03:00Z">
        <w:r w:rsidDel="002162C6">
          <w:delText xml:space="preserve">Die trainierten Modelle, können nicht in anderen Applikationen verwendet werden. D.h. es existiert beispielsweise keine Python-Schnittstelle, mit welcher man optimierte Modelle nach Python transferieren könnte. Es existiert lediglich die Möglichkeit, die Hyperparameter abzulesen und </w:delText>
        </w:r>
        <w:r w:rsidR="00073324" w:rsidDel="002162C6">
          <w:delText>weiterzuverwenden.</w:delText>
        </w:r>
      </w:del>
    </w:p>
    <w:p w14:paraId="1595B7E7" w14:textId="39C07B61" w:rsidR="00073324" w:rsidDel="002162C6" w:rsidRDefault="00073324" w:rsidP="00073324">
      <w:pPr>
        <w:rPr>
          <w:del w:id="133" w:author="Lukas Zoller" w:date="2019-11-29T11:03:00Z"/>
        </w:rPr>
      </w:pPr>
      <w:del w:id="134" w:author="Lukas Zoller" w:date="2019-11-29T11:03:00Z">
        <w:r w:rsidDel="002162C6">
          <w:delText xml:space="preserve">Datensätze werden nur in formaler Hinsicht geprüft (z.B. können keine 3D-Array verarbeitet werden). Die inhaltliche Eignung wird jedoch in keiner Weise durchgeführt. Wird ein Trainingdatensatz eingelesen, wird ein neuronales Netzwerk trainiert und weitere, dem Trainingdatensatz ähnliche Datensätze ohne Labels können damit kategorisiert werden, ob die Kategorisierung nun Sinn macht oder nicht. Der Benutzer der Applikation muss somit ein gewisses </w:delText>
        </w:r>
      </w:del>
      <w:del w:id="135" w:author="Lukas Zoller" w:date="2019-11-29T09:10:00Z">
        <w:r w:rsidDel="00F87A04">
          <w:delText>Know-How</w:delText>
        </w:r>
      </w:del>
      <w:del w:id="136" w:author="Lukas Zoller" w:date="2019-11-29T11:03:00Z">
        <w:r w:rsidDel="002162C6">
          <w:delText xml:space="preserve"> mitbringen, um sinnvolle Resultate zu erzielen.</w:delText>
        </w:r>
      </w:del>
    </w:p>
    <w:p w14:paraId="1542BBBB" w14:textId="284A04F7" w:rsidR="00140FE8" w:rsidRPr="00360BA5" w:rsidDel="002162C6" w:rsidRDefault="00140FE8" w:rsidP="00360BA5">
      <w:pPr>
        <w:rPr>
          <w:del w:id="137" w:author="Lukas Zoller" w:date="2019-11-29T11:03:00Z"/>
        </w:rPr>
      </w:pPr>
    </w:p>
    <w:p w14:paraId="3C28B765" w14:textId="7AF3B13E" w:rsidR="00CB7E61" w:rsidDel="002162C6" w:rsidRDefault="00CB7E61" w:rsidP="009F6101">
      <w:pPr>
        <w:pStyle w:val="berschrift1"/>
        <w:rPr>
          <w:del w:id="138" w:author="Lukas Zoller" w:date="2019-11-29T11:03:00Z"/>
        </w:rPr>
      </w:pPr>
      <w:bookmarkStart w:id="139" w:name="_Toc22895006"/>
      <w:bookmarkStart w:id="140" w:name="_Toc22895154"/>
      <w:del w:id="141" w:author="Lukas Zoller" w:date="2019-11-29T11:03:00Z">
        <w:r w:rsidDel="002162C6">
          <w:delText>Anforderungen</w:delText>
        </w:r>
        <w:bookmarkEnd w:id="139"/>
        <w:bookmarkEnd w:id="140"/>
      </w:del>
    </w:p>
    <w:p w14:paraId="01107BF5" w14:textId="4AB9E1A4" w:rsidR="00C615E3" w:rsidDel="002162C6" w:rsidRDefault="00BC4DD4" w:rsidP="00BC4DD4">
      <w:pPr>
        <w:pStyle w:val="berschrift2"/>
        <w:rPr>
          <w:del w:id="142" w:author="Lukas Zoller" w:date="2019-11-29T11:03:00Z"/>
        </w:rPr>
      </w:pPr>
      <w:bookmarkStart w:id="143" w:name="_Toc22895155"/>
      <w:del w:id="144" w:author="Lukas Zoller" w:date="2019-11-29T11:03:00Z">
        <w:r w:rsidDel="002162C6">
          <w:delText>Quellen und Vorgehen</w:delText>
        </w:r>
        <w:bookmarkEnd w:id="143"/>
        <w:r w:rsidDel="002162C6">
          <w:delText xml:space="preserve"> </w:delText>
        </w:r>
      </w:del>
    </w:p>
    <w:p w14:paraId="70700672" w14:textId="7E1E29EB" w:rsidR="00BC4DD4" w:rsidDel="002162C6" w:rsidRDefault="00365700" w:rsidP="00BC4DD4">
      <w:pPr>
        <w:rPr>
          <w:del w:id="145" w:author="Lukas Zoller" w:date="2019-11-29T11:03:00Z"/>
        </w:rPr>
      </w:pPr>
      <w:del w:id="146" w:author="Lukas Zoller" w:date="2019-11-29T11:03:00Z">
        <w:r w:rsidDel="002162C6">
          <w:delText xml:space="preserve">Die Ideen der Anforderungen an die Applikation wurde durch Studium eines online-Kurses (Machine Learning von Andrew Ng, </w:delText>
        </w:r>
        <w:r w:rsidRPr="00365700" w:rsidDel="002162C6">
          <w:delText>https://www.coursera.org/learn/machine-learning#syllabus</w:delText>
        </w:r>
        <w:r w:rsidDel="002162C6">
          <w:delText>) und eines Buches (Neuronale Netze selbst programmieren von Tariq Rashid) ermittelt. Dort wird darauf verwiesen, dass es sehr viel Erfahrung braucht, die Hyperparameter für ein Modell zu setzen.</w:delText>
        </w:r>
      </w:del>
    </w:p>
    <w:p w14:paraId="6501538F" w14:textId="310EDDCD" w:rsidR="00365700" w:rsidRPr="00BC4DD4" w:rsidDel="002162C6" w:rsidRDefault="00365700" w:rsidP="00BC4DD4">
      <w:pPr>
        <w:rPr>
          <w:del w:id="147" w:author="Lukas Zoller" w:date="2019-11-29T11:03:00Z"/>
        </w:rPr>
      </w:pPr>
      <w:del w:id="148" w:author="Lukas Zoller" w:date="2019-11-29T11:03:00Z">
        <w:r w:rsidDel="002162C6">
          <w:delText>Zusammen mit dem Pro</w:delText>
        </w:r>
        <w:r w:rsidR="000E47AA" w:rsidDel="002162C6">
          <w:delText>j</w:delText>
        </w:r>
        <w:r w:rsidDel="002162C6">
          <w:delText xml:space="preserve">ektbetreuer wurden dann die Anforderungen an die Applikation spezifischer </w:delText>
        </w:r>
      </w:del>
      <w:del w:id="149" w:author="Lukas Zoller" w:date="2019-11-29T09:11:00Z">
        <w:r w:rsidDel="005175B3">
          <w:delText>angeschaut</w:delText>
        </w:r>
      </w:del>
      <w:del w:id="150" w:author="Lukas Zoller" w:date="2019-11-29T11:03:00Z">
        <w:r w:rsidDel="002162C6">
          <w:delText>.</w:delText>
        </w:r>
      </w:del>
    </w:p>
    <w:p w14:paraId="14B43635" w14:textId="225FC0DD" w:rsidR="009A766B" w:rsidDel="002162C6" w:rsidRDefault="009A766B" w:rsidP="00561D2F">
      <w:pPr>
        <w:rPr>
          <w:del w:id="151" w:author="Lukas Zoller" w:date="2019-11-29T11:03:00Z"/>
        </w:rPr>
      </w:pPr>
    </w:p>
    <w:p w14:paraId="609058C2" w14:textId="37DD691D" w:rsidR="001C4B4E" w:rsidDel="002162C6" w:rsidRDefault="00A60727" w:rsidP="001C4B4E">
      <w:pPr>
        <w:pStyle w:val="berschrift2"/>
        <w:rPr>
          <w:del w:id="152" w:author="Lukas Zoller" w:date="2019-11-29T11:03:00Z"/>
        </w:rPr>
      </w:pPr>
      <w:bookmarkStart w:id="153" w:name="_Toc22895156"/>
      <w:del w:id="154" w:author="Lukas Zoller" w:date="2019-11-29T11:03:00Z">
        <w:r w:rsidDel="002162C6">
          <w:delText>F</w:delText>
        </w:r>
        <w:r w:rsidR="00FB4D42" w:rsidDel="002162C6">
          <w:delText>unktionale Anforderungen</w:delText>
        </w:r>
        <w:bookmarkEnd w:id="153"/>
      </w:del>
    </w:p>
    <w:p w14:paraId="1CA9EB96" w14:textId="72B07336" w:rsidR="00000D3A" w:rsidDel="002162C6" w:rsidRDefault="00000D3A" w:rsidP="00000D3A">
      <w:pPr>
        <w:pStyle w:val="berschrift3"/>
        <w:rPr>
          <w:del w:id="155" w:author="Lukas Zoller" w:date="2019-11-29T11:03:00Z"/>
        </w:rPr>
      </w:pPr>
      <w:bookmarkStart w:id="156" w:name="_Toc22895157"/>
      <w:del w:id="157" w:author="Lukas Zoller" w:date="2019-11-29T11:03:00Z">
        <w:r w:rsidDel="002162C6">
          <w:delText>Use Cases</w:delText>
        </w:r>
        <w:bookmarkEnd w:id="156"/>
      </w:del>
    </w:p>
    <w:p w14:paraId="2F309D08" w14:textId="7640C7D0" w:rsidR="00C235AF" w:rsidDel="002162C6" w:rsidRDefault="00C235AF" w:rsidP="00C235AF">
      <w:pPr>
        <w:rPr>
          <w:del w:id="158" w:author="Lukas Zoller" w:date="2019-11-29T11:03:00Z"/>
        </w:rPr>
      </w:pPr>
    </w:p>
    <w:p w14:paraId="177F44D0" w14:textId="2D818D66" w:rsidR="00C235AF" w:rsidDel="002162C6" w:rsidRDefault="00C235AF" w:rsidP="00C235AF">
      <w:pPr>
        <w:rPr>
          <w:del w:id="159" w:author="Lukas Zoller" w:date="2019-11-29T11:03:00Z"/>
        </w:rPr>
      </w:pPr>
      <w:del w:id="160" w:author="Lukas Zoller" w:date="2019-11-29T11:03:00Z">
        <w:r w:rsidDel="002162C6">
          <w:delText xml:space="preserve">Für die Applikation wurden folgende fünf Use Cases erarbeitet. </w:delText>
        </w:r>
      </w:del>
    </w:p>
    <w:p w14:paraId="715CC9CD" w14:textId="318A22AA" w:rsidR="00724BBC" w:rsidDel="002162C6" w:rsidRDefault="00724BBC" w:rsidP="00724BBC">
      <w:pPr>
        <w:pStyle w:val="Listenabsatz"/>
        <w:numPr>
          <w:ilvl w:val="0"/>
          <w:numId w:val="39"/>
        </w:numPr>
        <w:rPr>
          <w:del w:id="161" w:author="Lukas Zoller" w:date="2019-11-29T11:03:00Z"/>
        </w:rPr>
      </w:pPr>
      <w:del w:id="162" w:author="Lukas Zoller" w:date="2019-11-29T11:03:00Z">
        <w:r w:rsidDel="002162C6">
          <w:delText xml:space="preserve">Datensatz einlesen: Hier werden entweder </w:delText>
        </w:r>
        <w:r w:rsidR="00073324" w:rsidDel="002162C6">
          <w:delText xml:space="preserve">klassifizierte </w:delText>
        </w:r>
        <w:r w:rsidDel="002162C6">
          <w:delText xml:space="preserve">oder </w:delText>
        </w:r>
        <w:r w:rsidR="00073324" w:rsidDel="002162C6">
          <w:delText>nicht klassifizierte Datensätze</w:delText>
        </w:r>
        <w:r w:rsidDel="002162C6">
          <w:delText xml:space="preserve"> in einer bereits standardisierten Form eingelesen (CSV) und die Felder erkannt.</w:delText>
        </w:r>
      </w:del>
    </w:p>
    <w:p w14:paraId="76D27958" w14:textId="008AFE43" w:rsidR="00724BBC" w:rsidDel="002162C6" w:rsidRDefault="00724BBC" w:rsidP="00724BBC">
      <w:pPr>
        <w:pStyle w:val="Listenabsatz"/>
        <w:numPr>
          <w:ilvl w:val="0"/>
          <w:numId w:val="39"/>
        </w:numPr>
        <w:rPr>
          <w:del w:id="163" w:author="Lukas Zoller" w:date="2019-11-29T11:03:00Z"/>
        </w:rPr>
      </w:pPr>
      <w:del w:id="164" w:author="Lukas Zoller" w:date="2019-11-29T11:03:00Z">
        <w:r w:rsidDel="002162C6">
          <w:delText xml:space="preserve">Modell </w:delText>
        </w:r>
        <w:r w:rsidR="00F62F06" w:rsidDel="002162C6">
          <w:delText>automatisch p</w:delText>
        </w:r>
        <w:r w:rsidDel="002162C6">
          <w:delText>arametrisieren und trainieren</w:delText>
        </w:r>
        <w:r w:rsidR="000E47AA" w:rsidDel="002162C6">
          <w:delText>:</w:delText>
        </w:r>
        <w:r w:rsidDel="002162C6">
          <w:delText xml:space="preserve"> Dies ist der Schwerpunkt der Applikation. </w:delText>
        </w:r>
        <w:r w:rsidR="000E47AA" w:rsidDel="002162C6">
          <w:delText>Zu einem bestimmten Datensatz werden verschiedene Modelle getestet und das Model mit de</w:delText>
        </w:r>
        <w:r w:rsidR="00073324" w:rsidDel="002162C6">
          <w:delText xml:space="preserve">r geringsten Fehlerquote auf dem </w:delText>
        </w:r>
      </w:del>
      <w:del w:id="165" w:author="Lukas Zoller" w:date="2019-11-29T09:12:00Z">
        <w:r w:rsidR="00073324" w:rsidDel="005175B3">
          <w:delText xml:space="preserve">Trainingdatensatz </w:delText>
        </w:r>
      </w:del>
      <w:del w:id="166" w:author="Lukas Zoller" w:date="2019-11-29T11:03:00Z">
        <w:r w:rsidR="000E47AA" w:rsidDel="002162C6">
          <w:delText>(bzw. dessen Hyperparameter) ausgewählt.</w:delText>
        </w:r>
        <w:r w:rsidR="00D01FDB" w:rsidDel="002162C6">
          <w:delText xml:space="preserve"> </w:delText>
        </w:r>
        <w:r w:rsidDel="002162C6">
          <w:delText>Hier</w:delText>
        </w:r>
        <w:r w:rsidR="00D01FDB" w:rsidDel="002162C6">
          <w:delText>bei</w:delText>
        </w:r>
        <w:r w:rsidDel="002162C6">
          <w:delText xml:space="preserve"> ist ein Unterziel, dass der User vor einer zu langen Berechnung der Hyperparameter gewarnt wird.</w:delText>
        </w:r>
      </w:del>
    </w:p>
    <w:p w14:paraId="3421E01C" w14:textId="5D39B270" w:rsidR="00724BBC" w:rsidDel="002162C6" w:rsidRDefault="00724BBC" w:rsidP="00724BBC">
      <w:pPr>
        <w:pStyle w:val="Listenabsatz"/>
        <w:numPr>
          <w:ilvl w:val="0"/>
          <w:numId w:val="39"/>
        </w:numPr>
        <w:rPr>
          <w:del w:id="167" w:author="Lukas Zoller" w:date="2019-11-29T11:03:00Z"/>
        </w:rPr>
      </w:pPr>
      <w:del w:id="168" w:author="Lukas Zoller" w:date="2019-11-29T11:03:00Z">
        <w:r w:rsidDel="002162C6">
          <w:delText xml:space="preserve">Vergleich </w:delText>
        </w:r>
        <w:r w:rsidR="000E47AA" w:rsidDel="002162C6">
          <w:delText xml:space="preserve">der Resultate </w:delText>
        </w:r>
        <w:r w:rsidDel="002162C6">
          <w:delText xml:space="preserve">der </w:delText>
        </w:r>
        <w:r w:rsidR="000E47AA" w:rsidDel="002162C6">
          <w:delText>Hyperparametersuche in visueller Form</w:delText>
        </w:r>
        <w:r w:rsidDel="002162C6">
          <w:delText>.</w:delText>
        </w:r>
      </w:del>
    </w:p>
    <w:p w14:paraId="64A75F75" w14:textId="7A57296E" w:rsidR="00724BBC" w:rsidDel="002162C6" w:rsidRDefault="00F62F06" w:rsidP="00724BBC">
      <w:pPr>
        <w:pStyle w:val="Listenabsatz"/>
        <w:numPr>
          <w:ilvl w:val="0"/>
          <w:numId w:val="39"/>
        </w:numPr>
        <w:rPr>
          <w:del w:id="169" w:author="Lukas Zoller" w:date="2019-11-29T11:03:00Z"/>
        </w:rPr>
      </w:pPr>
      <w:bookmarkStart w:id="170" w:name="_Hlk22495577"/>
      <w:del w:id="171" w:author="Lukas Zoller" w:date="2019-11-29T11:03:00Z">
        <w:r w:rsidDel="002162C6">
          <w:delText>Modell manuell parametrisieren und trainieren</w:delText>
        </w:r>
        <w:bookmarkEnd w:id="170"/>
        <w:r w:rsidDel="002162C6">
          <w:delText xml:space="preserve">: Dieser Vorgang ist ähnlich wie Use Case 2, jedoch kann der Benutzer auch die Hyperparameter für seine Daten im Vornherein </w:delText>
        </w:r>
      </w:del>
      <w:del w:id="172" w:author="Lukas Zoller" w:date="2019-11-29T09:12:00Z">
        <w:r w:rsidDel="005175B3">
          <w:delText xml:space="preserve">fix </w:delText>
        </w:r>
      </w:del>
      <w:del w:id="173" w:author="Lukas Zoller" w:date="2019-11-29T11:03:00Z">
        <w:r w:rsidDel="002162C6">
          <w:delText>angeben. Das Modell kann dann ebenfalls trainiert werden.</w:delText>
        </w:r>
      </w:del>
    </w:p>
    <w:p w14:paraId="6F39C42A" w14:textId="1C2DF534" w:rsidR="00F62F06" w:rsidRPr="00C235AF" w:rsidDel="002162C6" w:rsidRDefault="00F62F06" w:rsidP="00724BBC">
      <w:pPr>
        <w:pStyle w:val="Listenabsatz"/>
        <w:numPr>
          <w:ilvl w:val="0"/>
          <w:numId w:val="39"/>
        </w:numPr>
        <w:rPr>
          <w:del w:id="174" w:author="Lukas Zoller" w:date="2019-11-29T11:03:00Z"/>
        </w:rPr>
      </w:pPr>
      <w:del w:id="175" w:author="Lukas Zoller" w:date="2019-11-29T11:03:00Z">
        <w:r w:rsidDel="002162C6">
          <w:delText xml:space="preserve">Auswertung nicht klassifizierter Daten durch ein bestehendes Modell: Sobald ein Modell </w:delText>
        </w:r>
      </w:del>
      <w:del w:id="176" w:author="Lukas Zoller" w:date="2019-11-29T09:13:00Z">
        <w:r w:rsidDel="005175B3">
          <w:delText xml:space="preserve">parametrisiert </w:delText>
        </w:r>
      </w:del>
      <w:del w:id="177" w:author="Lukas Zoller" w:date="2019-11-29T11:03:00Z">
        <w:r w:rsidDel="002162C6">
          <w:delText>wurde, soll es auch in der Lage sein, neue Datensätze auszuwerten und Ergebnisse zu liefern. Diese Ergebnisse werden dann in standardisierter Form ausgegeben</w:delText>
        </w:r>
        <w:r w:rsidR="00F34E9A" w:rsidDel="002162C6">
          <w:delText>.</w:delText>
        </w:r>
        <w:r w:rsidDel="002162C6">
          <w:delText xml:space="preserve"> </w:delText>
        </w:r>
      </w:del>
    </w:p>
    <w:p w14:paraId="3DBF9C8E" w14:textId="2A248942" w:rsidR="00000D3A" w:rsidDel="002162C6" w:rsidRDefault="00000D3A" w:rsidP="00000D3A">
      <w:pPr>
        <w:rPr>
          <w:del w:id="178" w:author="Lukas Zoller" w:date="2019-11-29T11:03:00Z"/>
        </w:rPr>
      </w:pPr>
    </w:p>
    <w:p w14:paraId="7AE5BCDD" w14:textId="7B68ECCF" w:rsidR="00000D3A" w:rsidDel="002162C6" w:rsidRDefault="00000D3A" w:rsidP="00000D3A">
      <w:pPr>
        <w:pStyle w:val="berschrift3"/>
        <w:rPr>
          <w:del w:id="179" w:author="Lukas Zoller" w:date="2019-11-29T11:03:00Z"/>
        </w:rPr>
      </w:pPr>
      <w:bookmarkStart w:id="180" w:name="_Toc22895158"/>
      <w:del w:id="181" w:author="Lukas Zoller" w:date="2019-11-29T11:03:00Z">
        <w:r w:rsidDel="002162C6">
          <w:delText>Detaillierte Anforderungen</w:delText>
        </w:r>
        <w:bookmarkEnd w:id="180"/>
      </w:del>
    </w:p>
    <w:p w14:paraId="5A8B5CD9" w14:textId="0351CC0C" w:rsidR="00000D3A" w:rsidDel="002162C6" w:rsidRDefault="00000D3A" w:rsidP="00000D3A">
      <w:pPr>
        <w:rPr>
          <w:del w:id="182" w:author="Lukas Zoller" w:date="2019-11-29T11:03:00Z"/>
        </w:rPr>
      </w:pPr>
    </w:p>
    <w:p w14:paraId="77ECDBC6" w14:textId="445E7860" w:rsidR="00365700" w:rsidRPr="00365700" w:rsidDel="002162C6" w:rsidRDefault="00365700" w:rsidP="00FF007B">
      <w:pPr>
        <w:pStyle w:val="berschrift4"/>
        <w:rPr>
          <w:del w:id="183" w:author="Lukas Zoller" w:date="2019-11-29T11:03:00Z"/>
        </w:rPr>
      </w:pPr>
      <w:del w:id="184" w:author="Lukas Zoller" w:date="2019-11-29T11:03:00Z">
        <w:r w:rsidRPr="00365700" w:rsidDel="002162C6">
          <w:delText>Use Case 1 (Datensätze einlesen)</w:delText>
        </w:r>
      </w:del>
    </w:p>
    <w:p w14:paraId="2F75E6B2" w14:textId="773CC38D" w:rsidR="00A60727" w:rsidDel="002162C6" w:rsidRDefault="00A60727" w:rsidP="00FB4D42">
      <w:pPr>
        <w:rPr>
          <w:del w:id="185" w:author="Lukas Zoller" w:date="2019-11-29T11:03:00Z"/>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1004"/>
        <w:gridCol w:w="6918"/>
      </w:tblGrid>
      <w:tr w:rsidR="00A60727" w:rsidDel="002162C6" w14:paraId="008CA541" w14:textId="1C63E517" w:rsidTr="00DD0D5E">
        <w:trPr>
          <w:del w:id="186" w:author="Lukas Zoller" w:date="2019-11-29T11:03:00Z"/>
        </w:trPr>
        <w:tc>
          <w:tcPr>
            <w:tcW w:w="547" w:type="dxa"/>
            <w:tcBorders>
              <w:top w:val="single" w:sz="4" w:space="0" w:color="5B9BD5"/>
              <w:left w:val="single" w:sz="4" w:space="0" w:color="5B9BD5"/>
              <w:bottom w:val="single" w:sz="4" w:space="0" w:color="5B9BD5"/>
              <w:right w:val="nil"/>
            </w:tcBorders>
            <w:shd w:val="clear" w:color="auto" w:fill="5B9BD5"/>
          </w:tcPr>
          <w:p w14:paraId="592009CA" w14:textId="002EF2AD" w:rsidR="00A60727" w:rsidRPr="00DD0D5E" w:rsidDel="002162C6" w:rsidRDefault="00A60727" w:rsidP="00FB4D42">
            <w:pPr>
              <w:rPr>
                <w:del w:id="187" w:author="Lukas Zoller" w:date="2019-11-29T11:03:00Z"/>
                <w:b/>
                <w:bCs/>
                <w:color w:val="FFFFFF"/>
              </w:rPr>
            </w:pPr>
            <w:del w:id="188" w:author="Lukas Zoller" w:date="2019-11-29T11:03:00Z">
              <w:r w:rsidRPr="00DD0D5E" w:rsidDel="002162C6">
                <w:rPr>
                  <w:b/>
                  <w:bCs/>
                  <w:color w:val="FFFFFF"/>
                </w:rPr>
                <w:delText>ID</w:delText>
              </w:r>
            </w:del>
          </w:p>
        </w:tc>
        <w:tc>
          <w:tcPr>
            <w:tcW w:w="837" w:type="dxa"/>
            <w:tcBorders>
              <w:top w:val="single" w:sz="4" w:space="0" w:color="5B9BD5"/>
              <w:left w:val="nil"/>
              <w:bottom w:val="single" w:sz="4" w:space="0" w:color="5B9BD5"/>
              <w:right w:val="nil"/>
            </w:tcBorders>
            <w:shd w:val="clear" w:color="auto" w:fill="5B9BD5"/>
          </w:tcPr>
          <w:p w14:paraId="3D245D07" w14:textId="0D5C3B5E" w:rsidR="00A60727" w:rsidRPr="00DD0D5E" w:rsidDel="002162C6" w:rsidRDefault="00D72157" w:rsidP="00FB4D42">
            <w:pPr>
              <w:rPr>
                <w:del w:id="189" w:author="Lukas Zoller" w:date="2019-11-29T11:03:00Z"/>
                <w:b/>
                <w:bCs/>
                <w:color w:val="FFFFFF"/>
              </w:rPr>
            </w:pPr>
            <w:del w:id="190" w:author="Lukas Zoller" w:date="2019-11-29T11:03:00Z">
              <w:r w:rsidDel="002162C6">
                <w:rPr>
                  <w:b/>
                  <w:bCs/>
                  <w:color w:val="FFFFFF"/>
                </w:rPr>
                <w:delText>Status</w:delText>
              </w:r>
            </w:del>
          </w:p>
        </w:tc>
        <w:tc>
          <w:tcPr>
            <w:tcW w:w="567" w:type="dxa"/>
            <w:tcBorders>
              <w:top w:val="single" w:sz="4" w:space="0" w:color="5B9BD5"/>
              <w:left w:val="nil"/>
              <w:bottom w:val="single" w:sz="4" w:space="0" w:color="5B9BD5"/>
              <w:right w:val="nil"/>
            </w:tcBorders>
            <w:shd w:val="clear" w:color="auto" w:fill="5B9BD5"/>
          </w:tcPr>
          <w:p w14:paraId="3711BCCC" w14:textId="0730A97E" w:rsidR="00A60727" w:rsidRPr="00DD0D5E" w:rsidDel="002162C6" w:rsidRDefault="00A60727" w:rsidP="00FB4D42">
            <w:pPr>
              <w:rPr>
                <w:del w:id="191" w:author="Lukas Zoller" w:date="2019-11-29T11:03:00Z"/>
                <w:b/>
                <w:bCs/>
                <w:color w:val="FFFFFF"/>
              </w:rPr>
            </w:pPr>
            <w:del w:id="192" w:author="Lukas Zoller" w:date="2019-11-29T11:03:00Z">
              <w:r w:rsidRPr="00DD0D5E" w:rsidDel="002162C6">
                <w:rPr>
                  <w:b/>
                  <w:bCs/>
                  <w:color w:val="FFFFFF"/>
                </w:rPr>
                <w:delText>Prio</w:delText>
              </w:r>
            </w:del>
          </w:p>
        </w:tc>
        <w:tc>
          <w:tcPr>
            <w:tcW w:w="7662" w:type="dxa"/>
            <w:tcBorders>
              <w:top w:val="single" w:sz="4" w:space="0" w:color="5B9BD5"/>
              <w:left w:val="nil"/>
              <w:bottom w:val="single" w:sz="4" w:space="0" w:color="5B9BD5"/>
              <w:right w:val="single" w:sz="4" w:space="0" w:color="5B9BD5"/>
            </w:tcBorders>
            <w:shd w:val="clear" w:color="auto" w:fill="5B9BD5"/>
          </w:tcPr>
          <w:p w14:paraId="3E849D20" w14:textId="4D038DCE" w:rsidR="00A60727" w:rsidRPr="00DD0D5E" w:rsidDel="002162C6" w:rsidRDefault="00A60727" w:rsidP="00FB4D42">
            <w:pPr>
              <w:rPr>
                <w:del w:id="193" w:author="Lukas Zoller" w:date="2019-11-29T11:03:00Z"/>
                <w:b/>
                <w:bCs/>
                <w:color w:val="FFFFFF"/>
              </w:rPr>
            </w:pPr>
            <w:del w:id="194" w:author="Lukas Zoller" w:date="2019-11-29T11:03:00Z">
              <w:r w:rsidRPr="00DD0D5E" w:rsidDel="002162C6">
                <w:rPr>
                  <w:b/>
                  <w:bCs/>
                  <w:color w:val="FFFFFF"/>
                </w:rPr>
                <w:delText>Beschreibung</w:delText>
              </w:r>
            </w:del>
          </w:p>
        </w:tc>
      </w:tr>
      <w:tr w:rsidR="00A60727" w:rsidDel="002162C6" w14:paraId="51B135E5" w14:textId="1F5C9D9C" w:rsidTr="00DD0D5E">
        <w:trPr>
          <w:del w:id="195" w:author="Lukas Zoller" w:date="2019-11-29T11:03:00Z"/>
        </w:trPr>
        <w:tc>
          <w:tcPr>
            <w:tcW w:w="547" w:type="dxa"/>
            <w:shd w:val="clear" w:color="auto" w:fill="DEEAF6"/>
          </w:tcPr>
          <w:p w14:paraId="2EAC4CD0" w14:textId="1C7279EB" w:rsidR="00A60727" w:rsidRPr="00DD0D5E" w:rsidDel="002162C6" w:rsidRDefault="009A766B" w:rsidP="00FB4D42">
            <w:pPr>
              <w:rPr>
                <w:del w:id="196" w:author="Lukas Zoller" w:date="2019-11-29T11:03:00Z"/>
                <w:b/>
                <w:bCs/>
              </w:rPr>
            </w:pPr>
            <w:del w:id="197" w:author="Lukas Zoller" w:date="2019-11-29T11:03:00Z">
              <w:r w:rsidRPr="00DD0D5E" w:rsidDel="002162C6">
                <w:rPr>
                  <w:b/>
                  <w:bCs/>
                </w:rPr>
                <w:delText>F1.</w:delText>
              </w:r>
              <w:r w:rsidR="00365700" w:rsidDel="002162C6">
                <w:rPr>
                  <w:b/>
                  <w:bCs/>
                </w:rPr>
                <w:delText>1</w:delText>
              </w:r>
            </w:del>
          </w:p>
        </w:tc>
        <w:tc>
          <w:tcPr>
            <w:tcW w:w="837" w:type="dxa"/>
            <w:shd w:val="clear" w:color="auto" w:fill="DEEAF6"/>
          </w:tcPr>
          <w:p w14:paraId="230B82C2" w14:textId="38D7D5E2" w:rsidR="00A60727" w:rsidDel="002162C6" w:rsidRDefault="009A766B" w:rsidP="00FB4D42">
            <w:pPr>
              <w:rPr>
                <w:del w:id="198" w:author="Lukas Zoller" w:date="2019-11-29T11:03:00Z"/>
              </w:rPr>
            </w:pPr>
            <w:del w:id="199" w:author="Lukas Zoller" w:date="2019-11-29T11:03:00Z">
              <w:r w:rsidDel="002162C6">
                <w:delText>Entwurf</w:delText>
              </w:r>
            </w:del>
          </w:p>
        </w:tc>
        <w:tc>
          <w:tcPr>
            <w:tcW w:w="567" w:type="dxa"/>
            <w:shd w:val="clear" w:color="auto" w:fill="DEEAF6"/>
          </w:tcPr>
          <w:p w14:paraId="0BA41E7D" w14:textId="4EF3A842" w:rsidR="00A60727" w:rsidDel="002162C6" w:rsidRDefault="00365700" w:rsidP="00FB4D42">
            <w:pPr>
              <w:rPr>
                <w:del w:id="200" w:author="Lukas Zoller" w:date="2019-11-29T11:03:00Z"/>
              </w:rPr>
            </w:pPr>
            <w:del w:id="201" w:author="Lukas Zoller" w:date="2019-11-29T11:03:00Z">
              <w:r w:rsidDel="002162C6">
                <w:delText>Muss</w:delText>
              </w:r>
            </w:del>
          </w:p>
        </w:tc>
        <w:tc>
          <w:tcPr>
            <w:tcW w:w="7662" w:type="dxa"/>
            <w:shd w:val="clear" w:color="auto" w:fill="DEEAF6"/>
          </w:tcPr>
          <w:p w14:paraId="3232609D" w14:textId="210030CB" w:rsidR="00A60727" w:rsidDel="002162C6" w:rsidRDefault="00365700" w:rsidP="00FB4D42">
            <w:pPr>
              <w:rPr>
                <w:del w:id="202" w:author="Lukas Zoller" w:date="2019-11-29T11:03:00Z"/>
              </w:rPr>
            </w:pPr>
            <w:del w:id="203" w:author="Lukas Zoller" w:date="2019-11-29T11:03:00Z">
              <w:r w:rsidDel="002162C6">
                <w:delText>Ein User hat die Möglichkeit, standardisierte Daten einzulesen.</w:delText>
              </w:r>
              <w:r w:rsidR="00D01FDB" w:rsidDel="002162C6">
                <w:delText xml:space="preserve"> Diese Datei kann per </w:delText>
              </w:r>
              <w:r w:rsidR="00575075" w:rsidDel="002162C6">
                <w:delText>Suche</w:delText>
              </w:r>
              <w:r w:rsidR="00D01FDB" w:rsidDel="002162C6">
                <w:delText xml:space="preserve"> über die gängige Ordnerstruktur aus</w:delText>
              </w:r>
              <w:r w:rsidR="00575075" w:rsidDel="002162C6">
                <w:delText>gewählt werden.</w:delText>
              </w:r>
            </w:del>
          </w:p>
        </w:tc>
      </w:tr>
      <w:tr w:rsidR="00A60727" w:rsidDel="002162C6" w14:paraId="722E297C" w14:textId="27777D48" w:rsidTr="00DD0D5E">
        <w:trPr>
          <w:del w:id="204" w:author="Lukas Zoller" w:date="2019-11-29T11:03:00Z"/>
        </w:trPr>
        <w:tc>
          <w:tcPr>
            <w:tcW w:w="547" w:type="dxa"/>
            <w:shd w:val="clear" w:color="auto" w:fill="auto"/>
          </w:tcPr>
          <w:p w14:paraId="166D85FF" w14:textId="789480A2" w:rsidR="00A60727" w:rsidRPr="00DD0D5E" w:rsidDel="002162C6" w:rsidRDefault="001F6F25" w:rsidP="00FB4D42">
            <w:pPr>
              <w:rPr>
                <w:del w:id="205" w:author="Lukas Zoller" w:date="2019-11-29T11:03:00Z"/>
                <w:b/>
                <w:bCs/>
              </w:rPr>
            </w:pPr>
            <w:del w:id="206" w:author="Lukas Zoller" w:date="2019-11-29T11:03:00Z">
              <w:r w:rsidDel="002162C6">
                <w:rPr>
                  <w:b/>
                  <w:bCs/>
                </w:rPr>
                <w:delText>F1.2</w:delText>
              </w:r>
            </w:del>
          </w:p>
        </w:tc>
        <w:tc>
          <w:tcPr>
            <w:tcW w:w="837" w:type="dxa"/>
            <w:shd w:val="clear" w:color="auto" w:fill="auto"/>
          </w:tcPr>
          <w:p w14:paraId="02BA43BC" w14:textId="4CC6B214" w:rsidR="00A60727" w:rsidDel="002162C6" w:rsidRDefault="001F6F25" w:rsidP="00FB4D42">
            <w:pPr>
              <w:rPr>
                <w:del w:id="207" w:author="Lukas Zoller" w:date="2019-11-29T11:03:00Z"/>
              </w:rPr>
            </w:pPr>
            <w:del w:id="208" w:author="Lukas Zoller" w:date="2019-11-29T11:03:00Z">
              <w:r w:rsidDel="002162C6">
                <w:delText>Entwurf</w:delText>
              </w:r>
            </w:del>
          </w:p>
        </w:tc>
        <w:tc>
          <w:tcPr>
            <w:tcW w:w="567" w:type="dxa"/>
            <w:shd w:val="clear" w:color="auto" w:fill="auto"/>
          </w:tcPr>
          <w:p w14:paraId="3EC52A56" w14:textId="146B5257" w:rsidR="00A60727" w:rsidDel="002162C6" w:rsidRDefault="001F6F25" w:rsidP="00FB4D42">
            <w:pPr>
              <w:rPr>
                <w:del w:id="209" w:author="Lukas Zoller" w:date="2019-11-29T11:03:00Z"/>
              </w:rPr>
            </w:pPr>
            <w:del w:id="210" w:author="Lukas Zoller" w:date="2019-11-29T11:03:00Z">
              <w:r w:rsidDel="002162C6">
                <w:delText>Optional (P1)</w:delText>
              </w:r>
            </w:del>
          </w:p>
        </w:tc>
        <w:tc>
          <w:tcPr>
            <w:tcW w:w="7662" w:type="dxa"/>
            <w:shd w:val="clear" w:color="auto" w:fill="auto"/>
          </w:tcPr>
          <w:p w14:paraId="2CF5F113" w14:textId="743B7153" w:rsidR="00A60727" w:rsidDel="002162C6" w:rsidRDefault="001F6F25" w:rsidP="00FB4D42">
            <w:pPr>
              <w:rPr>
                <w:del w:id="211" w:author="Lukas Zoller" w:date="2019-11-29T11:03:00Z"/>
              </w:rPr>
            </w:pPr>
            <w:del w:id="212" w:author="Lukas Zoller" w:date="2019-11-29T11:03:00Z">
              <w:r w:rsidDel="002162C6">
                <w:delText xml:space="preserve">Falls ein Datensatz nicht eingelesen werden kann, wird dies dem User gemeldet. (Mit </w:delText>
              </w:r>
              <w:r w:rsidR="00F34E9A" w:rsidDel="002162C6">
                <w:delText>einem Hinweis</w:delText>
              </w:r>
              <w:r w:rsidDel="002162C6">
                <w:delText>, weshalb es nicht funktioniert hat).</w:delText>
              </w:r>
              <w:r w:rsidR="00451627" w:rsidDel="002162C6">
                <w:delText xml:space="preserve"> Der Satz wird übersprungen, mit dem Einlesen wird fortgesetzt</w:delText>
              </w:r>
            </w:del>
          </w:p>
        </w:tc>
      </w:tr>
      <w:tr w:rsidR="001F6F25" w:rsidDel="002162C6" w14:paraId="5740D1A7" w14:textId="142F561C" w:rsidTr="00DD0D5E">
        <w:trPr>
          <w:del w:id="213" w:author="Lukas Zoller" w:date="2019-11-29T11:03:00Z"/>
        </w:trPr>
        <w:tc>
          <w:tcPr>
            <w:tcW w:w="547" w:type="dxa"/>
            <w:shd w:val="clear" w:color="auto" w:fill="auto"/>
          </w:tcPr>
          <w:p w14:paraId="02FC449D" w14:textId="69D67E2C" w:rsidR="001F6F25" w:rsidDel="002162C6" w:rsidRDefault="001F6F25" w:rsidP="00FB4D42">
            <w:pPr>
              <w:rPr>
                <w:del w:id="214" w:author="Lukas Zoller" w:date="2019-11-29T11:03:00Z"/>
                <w:b/>
                <w:bCs/>
              </w:rPr>
            </w:pPr>
            <w:del w:id="215" w:author="Lukas Zoller" w:date="2019-11-29T11:03:00Z">
              <w:r w:rsidDel="002162C6">
                <w:rPr>
                  <w:b/>
                  <w:bCs/>
                </w:rPr>
                <w:delText>F1.3</w:delText>
              </w:r>
            </w:del>
          </w:p>
        </w:tc>
        <w:tc>
          <w:tcPr>
            <w:tcW w:w="837" w:type="dxa"/>
            <w:shd w:val="clear" w:color="auto" w:fill="auto"/>
          </w:tcPr>
          <w:p w14:paraId="22E0F94D" w14:textId="4D290C07" w:rsidR="001F6F25" w:rsidDel="002162C6" w:rsidRDefault="001F6F25" w:rsidP="00FB4D42">
            <w:pPr>
              <w:rPr>
                <w:del w:id="216" w:author="Lukas Zoller" w:date="2019-11-29T11:03:00Z"/>
              </w:rPr>
            </w:pPr>
            <w:del w:id="217" w:author="Lukas Zoller" w:date="2019-11-29T11:03:00Z">
              <w:r w:rsidDel="002162C6">
                <w:delText>Entwurf</w:delText>
              </w:r>
            </w:del>
          </w:p>
        </w:tc>
        <w:tc>
          <w:tcPr>
            <w:tcW w:w="567" w:type="dxa"/>
            <w:shd w:val="clear" w:color="auto" w:fill="auto"/>
          </w:tcPr>
          <w:p w14:paraId="2BC8D6A5" w14:textId="5656FBCA" w:rsidR="001F6F25" w:rsidDel="002162C6" w:rsidRDefault="001F6F25" w:rsidP="00FB4D42">
            <w:pPr>
              <w:rPr>
                <w:del w:id="218" w:author="Lukas Zoller" w:date="2019-11-29T11:03:00Z"/>
              </w:rPr>
            </w:pPr>
            <w:del w:id="219" w:author="Lukas Zoller" w:date="2019-11-29T11:03:00Z">
              <w:r w:rsidDel="002162C6">
                <w:delText>Optional (P1)</w:delText>
              </w:r>
            </w:del>
          </w:p>
        </w:tc>
        <w:tc>
          <w:tcPr>
            <w:tcW w:w="7662" w:type="dxa"/>
            <w:shd w:val="clear" w:color="auto" w:fill="auto"/>
          </w:tcPr>
          <w:p w14:paraId="52DF2FFD" w14:textId="1CEB913B" w:rsidR="001F6F25" w:rsidDel="002162C6" w:rsidRDefault="001F6F25" w:rsidP="00FB4D42">
            <w:pPr>
              <w:rPr>
                <w:del w:id="220" w:author="Lukas Zoller" w:date="2019-11-29T11:03:00Z"/>
              </w:rPr>
            </w:pPr>
            <w:del w:id="221" w:author="Lukas Zoller" w:date="2019-11-29T11:03:00Z">
              <w:r w:rsidDel="002162C6">
                <w:delText>Vorschaudaten des eingelesenen Datensatzes werden zur Kontrolle angezeigt.</w:delText>
              </w:r>
            </w:del>
          </w:p>
        </w:tc>
      </w:tr>
      <w:tr w:rsidR="001F6F25" w:rsidDel="002162C6" w14:paraId="191A7D39" w14:textId="3C27BCE9" w:rsidTr="00DD0D5E">
        <w:trPr>
          <w:del w:id="222" w:author="Lukas Zoller" w:date="2019-11-29T11:03:00Z"/>
        </w:trPr>
        <w:tc>
          <w:tcPr>
            <w:tcW w:w="547" w:type="dxa"/>
            <w:shd w:val="clear" w:color="auto" w:fill="auto"/>
          </w:tcPr>
          <w:p w14:paraId="7CDC4DEC" w14:textId="67DE29C0" w:rsidR="001F6F25" w:rsidDel="002162C6" w:rsidRDefault="001F6F25" w:rsidP="00FB4D42">
            <w:pPr>
              <w:rPr>
                <w:del w:id="223" w:author="Lukas Zoller" w:date="2019-11-29T11:03:00Z"/>
                <w:b/>
                <w:bCs/>
              </w:rPr>
            </w:pPr>
            <w:del w:id="224" w:author="Lukas Zoller" w:date="2019-11-29T11:03:00Z">
              <w:r w:rsidDel="002162C6">
                <w:rPr>
                  <w:b/>
                  <w:bCs/>
                </w:rPr>
                <w:delText>F1.4</w:delText>
              </w:r>
            </w:del>
          </w:p>
        </w:tc>
        <w:tc>
          <w:tcPr>
            <w:tcW w:w="837" w:type="dxa"/>
            <w:shd w:val="clear" w:color="auto" w:fill="auto"/>
          </w:tcPr>
          <w:p w14:paraId="2AA65B0F" w14:textId="5332BCA0" w:rsidR="001F6F25" w:rsidDel="002162C6" w:rsidRDefault="001F6F25" w:rsidP="00FB4D42">
            <w:pPr>
              <w:rPr>
                <w:del w:id="225" w:author="Lukas Zoller" w:date="2019-11-29T11:03:00Z"/>
              </w:rPr>
            </w:pPr>
            <w:del w:id="226" w:author="Lukas Zoller" w:date="2019-11-29T11:03:00Z">
              <w:r w:rsidDel="002162C6">
                <w:delText>Entwurf</w:delText>
              </w:r>
            </w:del>
          </w:p>
        </w:tc>
        <w:tc>
          <w:tcPr>
            <w:tcW w:w="567" w:type="dxa"/>
            <w:shd w:val="clear" w:color="auto" w:fill="auto"/>
          </w:tcPr>
          <w:p w14:paraId="4B001FE5" w14:textId="7B944C3E" w:rsidR="001F6F25" w:rsidDel="002162C6" w:rsidRDefault="001F6F25" w:rsidP="00FB4D42">
            <w:pPr>
              <w:rPr>
                <w:del w:id="227" w:author="Lukas Zoller" w:date="2019-11-29T11:03:00Z"/>
              </w:rPr>
            </w:pPr>
            <w:del w:id="228" w:author="Lukas Zoller" w:date="2019-11-29T11:03:00Z">
              <w:r w:rsidDel="002162C6">
                <w:delText>Muss</w:delText>
              </w:r>
            </w:del>
          </w:p>
        </w:tc>
        <w:tc>
          <w:tcPr>
            <w:tcW w:w="7662" w:type="dxa"/>
            <w:shd w:val="clear" w:color="auto" w:fill="auto"/>
          </w:tcPr>
          <w:p w14:paraId="5ED47F0A" w14:textId="7828468E" w:rsidR="001F6F25" w:rsidDel="002162C6" w:rsidRDefault="001F6F25" w:rsidP="00FB4D42">
            <w:pPr>
              <w:rPr>
                <w:del w:id="229" w:author="Lukas Zoller" w:date="2019-11-29T11:03:00Z"/>
              </w:rPr>
            </w:pPr>
            <w:del w:id="230" w:author="Lukas Zoller" w:date="2019-11-29T11:03:00Z">
              <w:r w:rsidDel="002162C6">
                <w:delText>Der User bestätigt, dass mit den eingelesenen Daten gearbeitet werden soll.</w:delText>
              </w:r>
            </w:del>
          </w:p>
        </w:tc>
      </w:tr>
    </w:tbl>
    <w:p w14:paraId="6FFA741A" w14:textId="5B8702D8" w:rsidR="00544549" w:rsidDel="002162C6" w:rsidRDefault="00544549" w:rsidP="00544549">
      <w:pPr>
        <w:rPr>
          <w:del w:id="231" w:author="Lukas Zoller" w:date="2019-11-29T11:03:00Z"/>
          <w:u w:val="single"/>
        </w:rPr>
      </w:pPr>
    </w:p>
    <w:p w14:paraId="2FE3B21A" w14:textId="65850E41" w:rsidR="009A3C48" w:rsidRPr="000E47AA" w:rsidDel="002162C6" w:rsidRDefault="009A3C48" w:rsidP="0062514E">
      <w:pPr>
        <w:rPr>
          <w:del w:id="232" w:author="Lukas Zoller" w:date="2019-11-29T11:03:00Z"/>
        </w:rPr>
      </w:pPr>
    </w:p>
    <w:p w14:paraId="2A1961BC" w14:textId="46F5DB93" w:rsidR="001F6F25" w:rsidRPr="00365700" w:rsidDel="002162C6" w:rsidRDefault="001F6F25" w:rsidP="00FF007B">
      <w:pPr>
        <w:pStyle w:val="berschrift4"/>
        <w:rPr>
          <w:del w:id="233" w:author="Lukas Zoller" w:date="2019-11-29T11:03:00Z"/>
        </w:rPr>
      </w:pPr>
      <w:del w:id="234" w:author="Lukas Zoller" w:date="2019-11-29T11:03:00Z">
        <w:r w:rsidRPr="00365700" w:rsidDel="002162C6">
          <w:delText xml:space="preserve">Use Case </w:delText>
        </w:r>
        <w:r w:rsidDel="002162C6">
          <w:delText>2</w:delText>
        </w:r>
        <w:r w:rsidRPr="00365700" w:rsidDel="002162C6">
          <w:delText xml:space="preserve"> (</w:delText>
        </w:r>
        <w:r w:rsidDel="002162C6">
          <w:delText>Modell automatisch parametrisieren und trainieren</w:delText>
        </w:r>
        <w:r w:rsidRPr="00365700" w:rsidDel="002162C6">
          <w:delText>)</w:delText>
        </w:r>
      </w:del>
    </w:p>
    <w:p w14:paraId="63E13E08" w14:textId="60F56EAB" w:rsidR="009A3C48" w:rsidDel="002162C6" w:rsidRDefault="009A3C48" w:rsidP="009A3C48">
      <w:pPr>
        <w:rPr>
          <w:del w:id="235" w:author="Lukas Zoller" w:date="2019-11-29T11:03:00Z"/>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92"/>
        <w:gridCol w:w="7230"/>
      </w:tblGrid>
      <w:tr w:rsidR="009A3C48" w:rsidDel="002162C6" w14:paraId="1DAC903A" w14:textId="104FE710" w:rsidTr="001F6F25">
        <w:trPr>
          <w:del w:id="236" w:author="Lukas Zoller" w:date="2019-11-29T11:03:00Z"/>
        </w:trPr>
        <w:tc>
          <w:tcPr>
            <w:tcW w:w="547" w:type="dxa"/>
            <w:tcBorders>
              <w:top w:val="single" w:sz="4" w:space="0" w:color="5B9BD5"/>
              <w:left w:val="single" w:sz="4" w:space="0" w:color="5B9BD5"/>
              <w:bottom w:val="single" w:sz="4" w:space="0" w:color="5B9BD5"/>
              <w:right w:val="nil"/>
            </w:tcBorders>
            <w:shd w:val="clear" w:color="auto" w:fill="5B9BD5"/>
          </w:tcPr>
          <w:p w14:paraId="5315B0B7" w14:textId="12E2C3DA" w:rsidR="009A3C48" w:rsidRPr="00DD0D5E" w:rsidDel="002162C6" w:rsidRDefault="009A3C48" w:rsidP="001F6F25">
            <w:pPr>
              <w:rPr>
                <w:del w:id="237" w:author="Lukas Zoller" w:date="2019-11-29T11:03:00Z"/>
                <w:b/>
                <w:bCs/>
                <w:color w:val="FFFFFF"/>
              </w:rPr>
            </w:pPr>
            <w:del w:id="238" w:author="Lukas Zoller" w:date="2019-11-29T11:03:00Z">
              <w:r w:rsidRPr="00DD0D5E" w:rsidDel="002162C6">
                <w:rPr>
                  <w:b/>
                  <w:bCs/>
                  <w:color w:val="FFFFFF"/>
                </w:rPr>
                <w:delText>ID</w:delText>
              </w:r>
            </w:del>
          </w:p>
        </w:tc>
        <w:tc>
          <w:tcPr>
            <w:tcW w:w="837" w:type="dxa"/>
            <w:tcBorders>
              <w:top w:val="single" w:sz="4" w:space="0" w:color="5B9BD5"/>
              <w:left w:val="nil"/>
              <w:bottom w:val="single" w:sz="4" w:space="0" w:color="5B9BD5"/>
              <w:right w:val="nil"/>
            </w:tcBorders>
            <w:shd w:val="clear" w:color="auto" w:fill="5B9BD5"/>
          </w:tcPr>
          <w:p w14:paraId="02294755" w14:textId="746C3890" w:rsidR="009A3C48" w:rsidRPr="00DD0D5E" w:rsidDel="002162C6" w:rsidRDefault="009A3C48" w:rsidP="001F6F25">
            <w:pPr>
              <w:rPr>
                <w:del w:id="239" w:author="Lukas Zoller" w:date="2019-11-29T11:03:00Z"/>
                <w:b/>
                <w:bCs/>
                <w:color w:val="FFFFFF"/>
              </w:rPr>
            </w:pPr>
            <w:del w:id="240" w:author="Lukas Zoller" w:date="2019-11-29T11:03:00Z">
              <w:r w:rsidDel="002162C6">
                <w:rPr>
                  <w:b/>
                  <w:bCs/>
                  <w:color w:val="FFFFFF"/>
                </w:rPr>
                <w:delText>Status</w:delText>
              </w:r>
            </w:del>
          </w:p>
        </w:tc>
        <w:tc>
          <w:tcPr>
            <w:tcW w:w="567" w:type="dxa"/>
            <w:tcBorders>
              <w:top w:val="single" w:sz="4" w:space="0" w:color="5B9BD5"/>
              <w:left w:val="nil"/>
              <w:bottom w:val="single" w:sz="4" w:space="0" w:color="5B9BD5"/>
              <w:right w:val="nil"/>
            </w:tcBorders>
            <w:shd w:val="clear" w:color="auto" w:fill="5B9BD5"/>
          </w:tcPr>
          <w:p w14:paraId="04A23C1C" w14:textId="2E7F9B22" w:rsidR="009A3C48" w:rsidRPr="00DD0D5E" w:rsidDel="002162C6" w:rsidRDefault="009A3C48" w:rsidP="001F6F25">
            <w:pPr>
              <w:rPr>
                <w:del w:id="241" w:author="Lukas Zoller" w:date="2019-11-29T11:03:00Z"/>
                <w:b/>
                <w:bCs/>
                <w:color w:val="FFFFFF"/>
              </w:rPr>
            </w:pPr>
            <w:del w:id="242" w:author="Lukas Zoller" w:date="2019-11-29T11:03:00Z">
              <w:r w:rsidRPr="00DD0D5E" w:rsidDel="002162C6">
                <w:rPr>
                  <w:b/>
                  <w:bCs/>
                  <w:color w:val="FFFFFF"/>
                </w:rPr>
                <w:delText>Prio</w:delText>
              </w:r>
            </w:del>
          </w:p>
        </w:tc>
        <w:tc>
          <w:tcPr>
            <w:tcW w:w="7662" w:type="dxa"/>
            <w:tcBorders>
              <w:top w:val="single" w:sz="4" w:space="0" w:color="5B9BD5"/>
              <w:left w:val="nil"/>
              <w:bottom w:val="single" w:sz="4" w:space="0" w:color="5B9BD5"/>
              <w:right w:val="single" w:sz="4" w:space="0" w:color="5B9BD5"/>
            </w:tcBorders>
            <w:shd w:val="clear" w:color="auto" w:fill="5B9BD5"/>
          </w:tcPr>
          <w:p w14:paraId="5EE8A270" w14:textId="75531B6C" w:rsidR="009A3C48" w:rsidRPr="00DD0D5E" w:rsidDel="002162C6" w:rsidRDefault="009A3C48" w:rsidP="001F6F25">
            <w:pPr>
              <w:rPr>
                <w:del w:id="243" w:author="Lukas Zoller" w:date="2019-11-29T11:03:00Z"/>
                <w:b/>
                <w:bCs/>
                <w:color w:val="FFFFFF"/>
              </w:rPr>
            </w:pPr>
            <w:del w:id="244" w:author="Lukas Zoller" w:date="2019-11-29T11:03:00Z">
              <w:r w:rsidRPr="00DD0D5E" w:rsidDel="002162C6">
                <w:rPr>
                  <w:b/>
                  <w:bCs/>
                  <w:color w:val="FFFFFF"/>
                </w:rPr>
                <w:delText>Beschreibung</w:delText>
              </w:r>
            </w:del>
          </w:p>
        </w:tc>
      </w:tr>
      <w:tr w:rsidR="009A3C48" w:rsidDel="002162C6" w14:paraId="03EDEC6D" w14:textId="6EFBC662" w:rsidTr="001F6F25">
        <w:trPr>
          <w:del w:id="245" w:author="Lukas Zoller" w:date="2019-11-29T11:03:00Z"/>
        </w:trPr>
        <w:tc>
          <w:tcPr>
            <w:tcW w:w="547" w:type="dxa"/>
            <w:shd w:val="clear" w:color="auto" w:fill="DEEAF6"/>
          </w:tcPr>
          <w:p w14:paraId="0025BAB2" w14:textId="1647ED37" w:rsidR="009A3C48" w:rsidRPr="00DD0D5E" w:rsidDel="002162C6" w:rsidRDefault="009A3C48" w:rsidP="001F6F25">
            <w:pPr>
              <w:rPr>
                <w:del w:id="246" w:author="Lukas Zoller" w:date="2019-11-29T11:03:00Z"/>
                <w:b/>
                <w:bCs/>
              </w:rPr>
            </w:pPr>
            <w:del w:id="247" w:author="Lukas Zoller" w:date="2019-11-29T11:03:00Z">
              <w:r w:rsidRPr="00DD0D5E" w:rsidDel="002162C6">
                <w:rPr>
                  <w:b/>
                  <w:bCs/>
                </w:rPr>
                <w:delText>F</w:delText>
              </w:r>
              <w:r w:rsidR="001F6F25" w:rsidDel="002162C6">
                <w:rPr>
                  <w:b/>
                  <w:bCs/>
                </w:rPr>
                <w:delText>2</w:delText>
              </w:r>
              <w:r w:rsidRPr="00DD0D5E" w:rsidDel="002162C6">
                <w:rPr>
                  <w:b/>
                  <w:bCs/>
                </w:rPr>
                <w:delText>.1</w:delText>
              </w:r>
            </w:del>
          </w:p>
        </w:tc>
        <w:tc>
          <w:tcPr>
            <w:tcW w:w="837" w:type="dxa"/>
            <w:shd w:val="clear" w:color="auto" w:fill="DEEAF6"/>
          </w:tcPr>
          <w:p w14:paraId="4277E5ED" w14:textId="79A9F3E5" w:rsidR="009A3C48" w:rsidDel="002162C6" w:rsidRDefault="009A3C48" w:rsidP="001F6F25">
            <w:pPr>
              <w:rPr>
                <w:del w:id="248" w:author="Lukas Zoller" w:date="2019-11-29T11:03:00Z"/>
              </w:rPr>
            </w:pPr>
            <w:del w:id="249" w:author="Lukas Zoller" w:date="2019-11-29T11:03:00Z">
              <w:r w:rsidDel="002162C6">
                <w:delText>Entwurf</w:delText>
              </w:r>
            </w:del>
          </w:p>
        </w:tc>
        <w:tc>
          <w:tcPr>
            <w:tcW w:w="567" w:type="dxa"/>
            <w:shd w:val="clear" w:color="auto" w:fill="DEEAF6"/>
          </w:tcPr>
          <w:p w14:paraId="0CBC95D6" w14:textId="4DCFE4F0" w:rsidR="009A3C48" w:rsidDel="002162C6" w:rsidRDefault="001F6F25" w:rsidP="001F6F25">
            <w:pPr>
              <w:rPr>
                <w:del w:id="250" w:author="Lukas Zoller" w:date="2019-11-29T11:03:00Z"/>
              </w:rPr>
            </w:pPr>
            <w:del w:id="251" w:author="Lukas Zoller" w:date="2019-11-29T11:03:00Z">
              <w:r w:rsidDel="002162C6">
                <w:delText>Muss</w:delText>
              </w:r>
            </w:del>
          </w:p>
        </w:tc>
        <w:tc>
          <w:tcPr>
            <w:tcW w:w="7662" w:type="dxa"/>
            <w:shd w:val="clear" w:color="auto" w:fill="DEEAF6"/>
          </w:tcPr>
          <w:p w14:paraId="39CCE159" w14:textId="2314C5FA" w:rsidR="009A3C48" w:rsidDel="002162C6" w:rsidRDefault="00D01FDB" w:rsidP="001F6F25">
            <w:pPr>
              <w:rPr>
                <w:del w:id="252" w:author="Lukas Zoller" w:date="2019-11-29T11:03:00Z"/>
              </w:rPr>
            </w:pPr>
            <w:del w:id="253" w:author="Lukas Zoller" w:date="2019-11-29T11:03:00Z">
              <w:r w:rsidDel="002162C6">
                <w:delText>Der User kann die Funktion wählen, ein</w:delText>
              </w:r>
              <w:r w:rsidR="00575075" w:rsidDel="002162C6">
                <w:delText xml:space="preserve"> optimales</w:delText>
              </w:r>
              <w:r w:rsidDel="002162C6">
                <w:delText xml:space="preserve"> Modell zu seinen Trainingsdaten erstellen zu lassen</w:delText>
              </w:r>
              <w:r w:rsidR="00575075" w:rsidDel="002162C6">
                <w:delText>. Hierbei gelangt er in ein neues Menü.</w:delText>
              </w:r>
            </w:del>
          </w:p>
        </w:tc>
      </w:tr>
      <w:tr w:rsidR="009A3C48" w:rsidDel="002162C6" w14:paraId="46B639AD" w14:textId="3427240A" w:rsidTr="001F6F25">
        <w:trPr>
          <w:del w:id="254" w:author="Lukas Zoller" w:date="2019-11-29T11:03:00Z"/>
        </w:trPr>
        <w:tc>
          <w:tcPr>
            <w:tcW w:w="547" w:type="dxa"/>
            <w:shd w:val="clear" w:color="auto" w:fill="auto"/>
          </w:tcPr>
          <w:p w14:paraId="5993C3F3" w14:textId="4D2AEF83" w:rsidR="009A3C48" w:rsidRPr="00DD0D5E" w:rsidDel="002162C6" w:rsidRDefault="001F6F25" w:rsidP="001F6F25">
            <w:pPr>
              <w:rPr>
                <w:del w:id="255" w:author="Lukas Zoller" w:date="2019-11-29T11:03:00Z"/>
                <w:b/>
                <w:bCs/>
              </w:rPr>
            </w:pPr>
            <w:del w:id="256" w:author="Lukas Zoller" w:date="2019-11-29T11:03:00Z">
              <w:r w:rsidDel="002162C6">
                <w:rPr>
                  <w:b/>
                  <w:bCs/>
                </w:rPr>
                <w:delText>F2.2</w:delText>
              </w:r>
            </w:del>
          </w:p>
        </w:tc>
        <w:tc>
          <w:tcPr>
            <w:tcW w:w="837" w:type="dxa"/>
            <w:shd w:val="clear" w:color="auto" w:fill="auto"/>
          </w:tcPr>
          <w:p w14:paraId="14D11D84" w14:textId="653D2223" w:rsidR="009A3C48" w:rsidDel="002162C6" w:rsidRDefault="001F6F25" w:rsidP="001F6F25">
            <w:pPr>
              <w:rPr>
                <w:del w:id="257" w:author="Lukas Zoller" w:date="2019-11-29T11:03:00Z"/>
              </w:rPr>
            </w:pPr>
            <w:del w:id="258" w:author="Lukas Zoller" w:date="2019-11-29T11:03:00Z">
              <w:r w:rsidDel="002162C6">
                <w:delText>Entwurf</w:delText>
              </w:r>
            </w:del>
          </w:p>
        </w:tc>
        <w:tc>
          <w:tcPr>
            <w:tcW w:w="567" w:type="dxa"/>
            <w:shd w:val="clear" w:color="auto" w:fill="auto"/>
          </w:tcPr>
          <w:p w14:paraId="35661B6F" w14:textId="1E52EF45" w:rsidR="009A3C48" w:rsidDel="002162C6" w:rsidRDefault="001F6F25" w:rsidP="001F6F25">
            <w:pPr>
              <w:rPr>
                <w:del w:id="259" w:author="Lukas Zoller" w:date="2019-11-29T11:03:00Z"/>
              </w:rPr>
            </w:pPr>
            <w:del w:id="260" w:author="Lukas Zoller" w:date="2019-11-29T11:03:00Z">
              <w:r w:rsidDel="002162C6">
                <w:delText>Muss</w:delText>
              </w:r>
            </w:del>
          </w:p>
        </w:tc>
        <w:tc>
          <w:tcPr>
            <w:tcW w:w="7662" w:type="dxa"/>
            <w:shd w:val="clear" w:color="auto" w:fill="auto"/>
          </w:tcPr>
          <w:p w14:paraId="293739EE" w14:textId="31B627F1" w:rsidR="009A3C48" w:rsidDel="002162C6" w:rsidRDefault="001F6F25" w:rsidP="001F6F25">
            <w:pPr>
              <w:rPr>
                <w:del w:id="261" w:author="Lukas Zoller" w:date="2019-11-29T11:03:00Z"/>
              </w:rPr>
            </w:pPr>
            <w:del w:id="262" w:author="Lukas Zoller" w:date="2019-11-29T11:03:00Z">
              <w:r w:rsidDel="002162C6">
                <w:delText xml:space="preserve">Der User kann bei den verschiedenen Hyperparametern entscheiden, wie </w:delText>
              </w:r>
              <w:r w:rsidR="00F34E9A" w:rsidDel="002162C6">
                <w:delText xml:space="preserve">gross </w:delText>
              </w:r>
              <w:r w:rsidDel="002162C6">
                <w:delText>die Range zum Testen sein soll.</w:delText>
              </w:r>
            </w:del>
          </w:p>
        </w:tc>
      </w:tr>
      <w:tr w:rsidR="001F6F25" w:rsidDel="002162C6" w14:paraId="2FABA643" w14:textId="6A4EA94E" w:rsidTr="001F6F25">
        <w:trPr>
          <w:del w:id="263" w:author="Lukas Zoller" w:date="2019-11-29T11:03:00Z"/>
        </w:trPr>
        <w:tc>
          <w:tcPr>
            <w:tcW w:w="547" w:type="dxa"/>
            <w:shd w:val="clear" w:color="auto" w:fill="auto"/>
          </w:tcPr>
          <w:p w14:paraId="25E08EDA" w14:textId="439B7AFC" w:rsidR="001F6F25" w:rsidDel="002162C6" w:rsidRDefault="001F6F25" w:rsidP="001F6F25">
            <w:pPr>
              <w:rPr>
                <w:del w:id="264" w:author="Lukas Zoller" w:date="2019-11-29T11:03:00Z"/>
                <w:b/>
                <w:bCs/>
              </w:rPr>
            </w:pPr>
            <w:del w:id="265" w:author="Lukas Zoller" w:date="2019-11-29T11:03:00Z">
              <w:r w:rsidDel="002162C6">
                <w:rPr>
                  <w:b/>
                  <w:bCs/>
                </w:rPr>
                <w:delText>F2.3</w:delText>
              </w:r>
            </w:del>
          </w:p>
        </w:tc>
        <w:tc>
          <w:tcPr>
            <w:tcW w:w="837" w:type="dxa"/>
            <w:shd w:val="clear" w:color="auto" w:fill="auto"/>
          </w:tcPr>
          <w:p w14:paraId="32D507A1" w14:textId="63702074" w:rsidR="001F6F25" w:rsidDel="002162C6" w:rsidRDefault="001F6F25" w:rsidP="001F6F25">
            <w:pPr>
              <w:rPr>
                <w:del w:id="266" w:author="Lukas Zoller" w:date="2019-11-29T11:03:00Z"/>
              </w:rPr>
            </w:pPr>
            <w:del w:id="267" w:author="Lukas Zoller" w:date="2019-11-29T11:03:00Z">
              <w:r w:rsidDel="002162C6">
                <w:delText>Entwurf</w:delText>
              </w:r>
            </w:del>
          </w:p>
        </w:tc>
        <w:tc>
          <w:tcPr>
            <w:tcW w:w="567" w:type="dxa"/>
            <w:shd w:val="clear" w:color="auto" w:fill="auto"/>
          </w:tcPr>
          <w:p w14:paraId="31927B70" w14:textId="31532769" w:rsidR="001F6F25" w:rsidDel="002162C6" w:rsidRDefault="001F6F25" w:rsidP="001F6F25">
            <w:pPr>
              <w:rPr>
                <w:del w:id="268" w:author="Lukas Zoller" w:date="2019-11-29T11:03:00Z"/>
              </w:rPr>
            </w:pPr>
            <w:del w:id="269" w:author="Lukas Zoller" w:date="2019-11-29T11:03:00Z">
              <w:r w:rsidDel="002162C6">
                <w:delText>Muss</w:delText>
              </w:r>
            </w:del>
          </w:p>
        </w:tc>
        <w:tc>
          <w:tcPr>
            <w:tcW w:w="7662" w:type="dxa"/>
            <w:shd w:val="clear" w:color="auto" w:fill="auto"/>
          </w:tcPr>
          <w:p w14:paraId="5B964A42" w14:textId="7BA4549B" w:rsidR="001F6F25" w:rsidDel="002162C6" w:rsidRDefault="001F6F25" w:rsidP="001F6F25">
            <w:pPr>
              <w:rPr>
                <w:del w:id="270" w:author="Lukas Zoller" w:date="2019-11-29T11:03:00Z"/>
              </w:rPr>
            </w:pPr>
            <w:del w:id="271" w:author="Lukas Zoller" w:date="2019-11-29T11:03:00Z">
              <w:r w:rsidDel="002162C6">
                <w:delText xml:space="preserve">Der User kann abfragen, wie lange die Berechnung der optimalen Parameter mit den </w:delText>
              </w:r>
              <w:r w:rsidR="00F34E9A" w:rsidDel="002162C6">
                <w:delText xml:space="preserve">geladenen </w:delText>
              </w:r>
              <w:r w:rsidDel="002162C6">
                <w:delText>T</w:delText>
              </w:r>
              <w:r w:rsidR="00F34E9A" w:rsidDel="002162C6">
                <w:delText>raining- und Test</w:delText>
              </w:r>
              <w:r w:rsidDel="002162C6">
                <w:delText xml:space="preserve">daten </w:delText>
              </w:r>
              <w:r w:rsidR="00F34E9A" w:rsidDel="002162C6">
                <w:delText xml:space="preserve">sowie den </w:delText>
              </w:r>
              <w:r w:rsidDel="002162C6">
                <w:delText>Ranges</w:delText>
              </w:r>
              <w:r w:rsidR="00F34E9A" w:rsidDel="002162C6">
                <w:delText xml:space="preserve"> für die Hyperparameter</w:delText>
              </w:r>
              <w:r w:rsidDel="002162C6">
                <w:delText xml:space="preserve"> voraussichtlich dauert.</w:delText>
              </w:r>
              <w:r w:rsidR="00D33DD3" w:rsidDel="002162C6">
                <w:delText xml:space="preserve"> Eine Schätzung der Laufzeit wird angezeigt.</w:delText>
              </w:r>
            </w:del>
          </w:p>
        </w:tc>
      </w:tr>
      <w:tr w:rsidR="001F6F25" w:rsidDel="002162C6" w14:paraId="78454C6A" w14:textId="22CA62D5" w:rsidTr="001F6F25">
        <w:trPr>
          <w:del w:id="272" w:author="Lukas Zoller" w:date="2019-11-29T11:03:00Z"/>
        </w:trPr>
        <w:tc>
          <w:tcPr>
            <w:tcW w:w="547" w:type="dxa"/>
            <w:shd w:val="clear" w:color="auto" w:fill="auto"/>
          </w:tcPr>
          <w:p w14:paraId="69AAC530" w14:textId="3B34C9AC" w:rsidR="001F6F25" w:rsidDel="002162C6" w:rsidRDefault="001F6F25" w:rsidP="001F6F25">
            <w:pPr>
              <w:rPr>
                <w:del w:id="273" w:author="Lukas Zoller" w:date="2019-11-29T11:03:00Z"/>
                <w:b/>
                <w:bCs/>
              </w:rPr>
            </w:pPr>
            <w:del w:id="274" w:author="Lukas Zoller" w:date="2019-11-29T11:03:00Z">
              <w:r w:rsidDel="002162C6">
                <w:rPr>
                  <w:b/>
                  <w:bCs/>
                </w:rPr>
                <w:delText>F2.4</w:delText>
              </w:r>
            </w:del>
          </w:p>
        </w:tc>
        <w:tc>
          <w:tcPr>
            <w:tcW w:w="837" w:type="dxa"/>
            <w:shd w:val="clear" w:color="auto" w:fill="auto"/>
          </w:tcPr>
          <w:p w14:paraId="575BA079" w14:textId="1F567739" w:rsidR="001F6F25" w:rsidDel="002162C6" w:rsidRDefault="001F6F25" w:rsidP="001F6F25">
            <w:pPr>
              <w:rPr>
                <w:del w:id="275" w:author="Lukas Zoller" w:date="2019-11-29T11:03:00Z"/>
              </w:rPr>
            </w:pPr>
            <w:del w:id="276" w:author="Lukas Zoller" w:date="2019-11-29T11:03:00Z">
              <w:r w:rsidDel="002162C6">
                <w:delText>Entwurf</w:delText>
              </w:r>
            </w:del>
          </w:p>
        </w:tc>
        <w:tc>
          <w:tcPr>
            <w:tcW w:w="567" w:type="dxa"/>
            <w:shd w:val="clear" w:color="auto" w:fill="auto"/>
          </w:tcPr>
          <w:p w14:paraId="71281A38" w14:textId="566CA753" w:rsidR="001F6F25" w:rsidDel="002162C6" w:rsidRDefault="001F6F25" w:rsidP="001F6F25">
            <w:pPr>
              <w:rPr>
                <w:del w:id="277" w:author="Lukas Zoller" w:date="2019-11-29T11:03:00Z"/>
              </w:rPr>
            </w:pPr>
            <w:del w:id="278" w:author="Lukas Zoller" w:date="2019-11-29T11:03:00Z">
              <w:r w:rsidDel="002162C6">
                <w:delText>Muss</w:delText>
              </w:r>
            </w:del>
          </w:p>
        </w:tc>
        <w:tc>
          <w:tcPr>
            <w:tcW w:w="7662" w:type="dxa"/>
            <w:shd w:val="clear" w:color="auto" w:fill="auto"/>
          </w:tcPr>
          <w:p w14:paraId="2A82D580" w14:textId="70951819" w:rsidR="001F6F25" w:rsidDel="002162C6" w:rsidRDefault="001F6F25" w:rsidP="001F6F25">
            <w:pPr>
              <w:rPr>
                <w:del w:id="279" w:author="Lukas Zoller" w:date="2019-11-29T11:03:00Z"/>
              </w:rPr>
            </w:pPr>
            <w:del w:id="280" w:author="Lukas Zoller" w:date="2019-11-29T11:03:00Z">
              <w:r w:rsidDel="002162C6">
                <w:delText>Der User wird vor Start der Berechnung darauf hingewiesen, falls die vorberechnete Dauer höher als ein definierter Grenzwert ist und kann dann entweder die Ranges anpassen oder muss erneut bestätigen, dass alles so durchgeführt werden soll.</w:delText>
              </w:r>
            </w:del>
          </w:p>
        </w:tc>
      </w:tr>
      <w:tr w:rsidR="001F6F25" w:rsidDel="002162C6" w14:paraId="318307EF" w14:textId="7D5D497A" w:rsidTr="001F6F25">
        <w:trPr>
          <w:del w:id="281" w:author="Lukas Zoller" w:date="2019-11-29T11:03:00Z"/>
        </w:trPr>
        <w:tc>
          <w:tcPr>
            <w:tcW w:w="547" w:type="dxa"/>
            <w:shd w:val="clear" w:color="auto" w:fill="auto"/>
          </w:tcPr>
          <w:p w14:paraId="546B9F36" w14:textId="7442EDC7" w:rsidR="001F6F25" w:rsidDel="002162C6" w:rsidRDefault="001F6F25" w:rsidP="001F6F25">
            <w:pPr>
              <w:rPr>
                <w:del w:id="282" w:author="Lukas Zoller" w:date="2019-11-29T11:03:00Z"/>
                <w:b/>
                <w:bCs/>
              </w:rPr>
            </w:pPr>
            <w:del w:id="283" w:author="Lukas Zoller" w:date="2019-11-29T11:03:00Z">
              <w:r w:rsidDel="002162C6">
                <w:rPr>
                  <w:b/>
                  <w:bCs/>
                </w:rPr>
                <w:delText>F2.5</w:delText>
              </w:r>
            </w:del>
          </w:p>
        </w:tc>
        <w:tc>
          <w:tcPr>
            <w:tcW w:w="837" w:type="dxa"/>
            <w:shd w:val="clear" w:color="auto" w:fill="auto"/>
          </w:tcPr>
          <w:p w14:paraId="3FC7B3B5" w14:textId="5851050A" w:rsidR="001F6F25" w:rsidDel="002162C6" w:rsidRDefault="001F6F25" w:rsidP="001F6F25">
            <w:pPr>
              <w:rPr>
                <w:del w:id="284" w:author="Lukas Zoller" w:date="2019-11-29T11:03:00Z"/>
              </w:rPr>
            </w:pPr>
            <w:del w:id="285" w:author="Lukas Zoller" w:date="2019-11-29T11:03:00Z">
              <w:r w:rsidDel="002162C6">
                <w:delText>Entwurf</w:delText>
              </w:r>
            </w:del>
          </w:p>
        </w:tc>
        <w:tc>
          <w:tcPr>
            <w:tcW w:w="567" w:type="dxa"/>
            <w:shd w:val="clear" w:color="auto" w:fill="auto"/>
          </w:tcPr>
          <w:p w14:paraId="6B45FF77" w14:textId="756303E9" w:rsidR="001F6F25" w:rsidDel="002162C6" w:rsidRDefault="001F6F25" w:rsidP="001F6F25">
            <w:pPr>
              <w:rPr>
                <w:del w:id="286" w:author="Lukas Zoller" w:date="2019-11-29T11:03:00Z"/>
              </w:rPr>
            </w:pPr>
            <w:del w:id="287" w:author="Lukas Zoller" w:date="2019-11-29T11:03:00Z">
              <w:r w:rsidDel="002162C6">
                <w:delText>Muss</w:delText>
              </w:r>
            </w:del>
          </w:p>
        </w:tc>
        <w:tc>
          <w:tcPr>
            <w:tcW w:w="7662" w:type="dxa"/>
            <w:shd w:val="clear" w:color="auto" w:fill="auto"/>
          </w:tcPr>
          <w:p w14:paraId="77667AD4" w14:textId="72F35DAA" w:rsidR="001F6F25" w:rsidDel="002162C6" w:rsidRDefault="001F6F25" w:rsidP="001F6F25">
            <w:pPr>
              <w:rPr>
                <w:del w:id="288" w:author="Lukas Zoller" w:date="2019-11-29T11:03:00Z"/>
              </w:rPr>
            </w:pPr>
            <w:del w:id="289" w:author="Lukas Zoller" w:date="2019-11-29T11:03:00Z">
              <w:r w:rsidDel="002162C6">
                <w:delText xml:space="preserve">Das System liefert dem User ein mit optimalen Parametern versetztes und bereits </w:delText>
              </w:r>
              <w:r w:rsidR="00F34E9A" w:rsidDel="002162C6">
                <w:delText xml:space="preserve">trainiertes </w:delText>
              </w:r>
              <w:r w:rsidDel="002162C6">
                <w:delText>Modell, sowie die genauen Angaben zu den gefundenen optimalen Hyperparametern zurück.</w:delText>
              </w:r>
            </w:del>
          </w:p>
        </w:tc>
      </w:tr>
    </w:tbl>
    <w:p w14:paraId="57CF6FFF" w14:textId="7ED8BDEF" w:rsidR="009A3C48" w:rsidDel="002162C6" w:rsidRDefault="009A3C48" w:rsidP="009A3C48">
      <w:pPr>
        <w:rPr>
          <w:del w:id="290" w:author="Lukas Zoller" w:date="2019-11-29T11:03:00Z"/>
          <w:u w:val="single"/>
        </w:rPr>
      </w:pPr>
    </w:p>
    <w:p w14:paraId="6A373B0C" w14:textId="12C4F47C" w:rsidR="009A3C48" w:rsidRPr="0062514E" w:rsidDel="002162C6" w:rsidRDefault="0062514E" w:rsidP="00FF007B">
      <w:pPr>
        <w:pStyle w:val="berschrift4"/>
        <w:rPr>
          <w:del w:id="291" w:author="Lukas Zoller" w:date="2019-11-29T11:03:00Z"/>
        </w:rPr>
      </w:pPr>
      <w:del w:id="292" w:author="Lukas Zoller" w:date="2019-11-29T11:03:00Z">
        <w:r w:rsidRPr="00365700" w:rsidDel="002162C6">
          <w:delText xml:space="preserve">Use Case </w:delText>
        </w:r>
        <w:r w:rsidDel="002162C6">
          <w:delText>3</w:delText>
        </w:r>
        <w:r w:rsidRPr="00365700" w:rsidDel="002162C6">
          <w:delText xml:space="preserve"> (</w:delText>
        </w:r>
        <w:r w:rsidDel="002162C6">
          <w:delText>Vergleich von Ergebnissen der Parametrisierung</w:delText>
        </w:r>
        <w:r w:rsidR="00F30BE7" w:rsidDel="002162C6">
          <w:delText>)</w:delText>
        </w:r>
      </w:del>
    </w:p>
    <w:p w14:paraId="5F9342D6" w14:textId="28E3E688" w:rsidR="009A3C48" w:rsidDel="002162C6" w:rsidRDefault="009A3C48" w:rsidP="009A3C48">
      <w:pPr>
        <w:rPr>
          <w:del w:id="293" w:author="Lukas Zoller" w:date="2019-11-29T11:03:00Z"/>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1004"/>
        <w:gridCol w:w="6918"/>
      </w:tblGrid>
      <w:tr w:rsidR="009A3C48" w:rsidDel="002162C6" w14:paraId="289DC246" w14:textId="296A7C13" w:rsidTr="001F6F25">
        <w:trPr>
          <w:del w:id="294" w:author="Lukas Zoller" w:date="2019-11-29T11:03:00Z"/>
        </w:trPr>
        <w:tc>
          <w:tcPr>
            <w:tcW w:w="547" w:type="dxa"/>
            <w:tcBorders>
              <w:top w:val="single" w:sz="4" w:space="0" w:color="5B9BD5"/>
              <w:left w:val="single" w:sz="4" w:space="0" w:color="5B9BD5"/>
              <w:bottom w:val="single" w:sz="4" w:space="0" w:color="5B9BD5"/>
              <w:right w:val="nil"/>
            </w:tcBorders>
            <w:shd w:val="clear" w:color="auto" w:fill="5B9BD5"/>
          </w:tcPr>
          <w:p w14:paraId="2F7805A7" w14:textId="566118D5" w:rsidR="009A3C48" w:rsidRPr="00DD0D5E" w:rsidDel="002162C6" w:rsidRDefault="009A3C48" w:rsidP="001F6F25">
            <w:pPr>
              <w:rPr>
                <w:del w:id="295" w:author="Lukas Zoller" w:date="2019-11-29T11:03:00Z"/>
                <w:b/>
                <w:bCs/>
                <w:color w:val="FFFFFF"/>
              </w:rPr>
            </w:pPr>
            <w:del w:id="296" w:author="Lukas Zoller" w:date="2019-11-29T11:03:00Z">
              <w:r w:rsidRPr="00DD0D5E" w:rsidDel="002162C6">
                <w:rPr>
                  <w:b/>
                  <w:bCs/>
                  <w:color w:val="FFFFFF"/>
                </w:rPr>
                <w:delText>ID</w:delText>
              </w:r>
            </w:del>
          </w:p>
        </w:tc>
        <w:tc>
          <w:tcPr>
            <w:tcW w:w="837" w:type="dxa"/>
            <w:tcBorders>
              <w:top w:val="single" w:sz="4" w:space="0" w:color="5B9BD5"/>
              <w:left w:val="nil"/>
              <w:bottom w:val="single" w:sz="4" w:space="0" w:color="5B9BD5"/>
              <w:right w:val="nil"/>
            </w:tcBorders>
            <w:shd w:val="clear" w:color="auto" w:fill="5B9BD5"/>
          </w:tcPr>
          <w:p w14:paraId="2A7D9F73" w14:textId="080F0495" w:rsidR="009A3C48" w:rsidRPr="00DD0D5E" w:rsidDel="002162C6" w:rsidRDefault="009A3C48" w:rsidP="001F6F25">
            <w:pPr>
              <w:rPr>
                <w:del w:id="297" w:author="Lukas Zoller" w:date="2019-11-29T11:03:00Z"/>
                <w:b/>
                <w:bCs/>
                <w:color w:val="FFFFFF"/>
              </w:rPr>
            </w:pPr>
            <w:del w:id="298" w:author="Lukas Zoller" w:date="2019-11-29T11:03:00Z">
              <w:r w:rsidDel="002162C6">
                <w:rPr>
                  <w:b/>
                  <w:bCs/>
                  <w:color w:val="FFFFFF"/>
                </w:rPr>
                <w:delText>Status</w:delText>
              </w:r>
            </w:del>
          </w:p>
        </w:tc>
        <w:tc>
          <w:tcPr>
            <w:tcW w:w="567" w:type="dxa"/>
            <w:tcBorders>
              <w:top w:val="single" w:sz="4" w:space="0" w:color="5B9BD5"/>
              <w:left w:val="nil"/>
              <w:bottom w:val="single" w:sz="4" w:space="0" w:color="5B9BD5"/>
              <w:right w:val="nil"/>
            </w:tcBorders>
            <w:shd w:val="clear" w:color="auto" w:fill="5B9BD5"/>
          </w:tcPr>
          <w:p w14:paraId="305AD911" w14:textId="0D63F4FA" w:rsidR="009A3C48" w:rsidRPr="00DD0D5E" w:rsidDel="002162C6" w:rsidRDefault="009A3C48" w:rsidP="001F6F25">
            <w:pPr>
              <w:rPr>
                <w:del w:id="299" w:author="Lukas Zoller" w:date="2019-11-29T11:03:00Z"/>
                <w:b/>
                <w:bCs/>
                <w:color w:val="FFFFFF"/>
              </w:rPr>
            </w:pPr>
            <w:del w:id="300" w:author="Lukas Zoller" w:date="2019-11-29T11:03:00Z">
              <w:r w:rsidRPr="00DD0D5E" w:rsidDel="002162C6">
                <w:rPr>
                  <w:b/>
                  <w:bCs/>
                  <w:color w:val="FFFFFF"/>
                </w:rPr>
                <w:delText>Prio</w:delText>
              </w:r>
            </w:del>
          </w:p>
        </w:tc>
        <w:tc>
          <w:tcPr>
            <w:tcW w:w="7662" w:type="dxa"/>
            <w:tcBorders>
              <w:top w:val="single" w:sz="4" w:space="0" w:color="5B9BD5"/>
              <w:left w:val="nil"/>
              <w:bottom w:val="single" w:sz="4" w:space="0" w:color="5B9BD5"/>
              <w:right w:val="single" w:sz="4" w:space="0" w:color="5B9BD5"/>
            </w:tcBorders>
            <w:shd w:val="clear" w:color="auto" w:fill="5B9BD5"/>
          </w:tcPr>
          <w:p w14:paraId="2846364C" w14:textId="4C81C4DF" w:rsidR="009A3C48" w:rsidRPr="00DD0D5E" w:rsidDel="002162C6" w:rsidRDefault="009A3C48" w:rsidP="001F6F25">
            <w:pPr>
              <w:rPr>
                <w:del w:id="301" w:author="Lukas Zoller" w:date="2019-11-29T11:03:00Z"/>
                <w:b/>
                <w:bCs/>
                <w:color w:val="FFFFFF"/>
              </w:rPr>
            </w:pPr>
            <w:del w:id="302" w:author="Lukas Zoller" w:date="2019-11-29T11:03:00Z">
              <w:r w:rsidRPr="00DD0D5E" w:rsidDel="002162C6">
                <w:rPr>
                  <w:b/>
                  <w:bCs/>
                  <w:color w:val="FFFFFF"/>
                </w:rPr>
                <w:delText>Beschreibung</w:delText>
              </w:r>
            </w:del>
          </w:p>
        </w:tc>
      </w:tr>
      <w:tr w:rsidR="009A3C48" w:rsidDel="002162C6" w14:paraId="399AD8E9" w14:textId="3354DAD2" w:rsidTr="001F6F25">
        <w:trPr>
          <w:del w:id="303" w:author="Lukas Zoller" w:date="2019-11-29T11:03:00Z"/>
        </w:trPr>
        <w:tc>
          <w:tcPr>
            <w:tcW w:w="547" w:type="dxa"/>
            <w:shd w:val="clear" w:color="auto" w:fill="DEEAF6"/>
          </w:tcPr>
          <w:p w14:paraId="4732C7E7" w14:textId="352B6094" w:rsidR="009A3C48" w:rsidRPr="00DD0D5E" w:rsidDel="002162C6" w:rsidRDefault="009A3C48" w:rsidP="001F6F25">
            <w:pPr>
              <w:rPr>
                <w:del w:id="304" w:author="Lukas Zoller" w:date="2019-11-29T11:03:00Z"/>
                <w:b/>
                <w:bCs/>
              </w:rPr>
            </w:pPr>
            <w:del w:id="305" w:author="Lukas Zoller" w:date="2019-11-29T11:03:00Z">
              <w:r w:rsidRPr="00DD0D5E" w:rsidDel="002162C6">
                <w:rPr>
                  <w:b/>
                  <w:bCs/>
                </w:rPr>
                <w:delText>F</w:delText>
              </w:r>
              <w:r w:rsidR="001F6F25" w:rsidDel="002162C6">
                <w:rPr>
                  <w:b/>
                  <w:bCs/>
                </w:rPr>
                <w:delText>3.1</w:delText>
              </w:r>
            </w:del>
          </w:p>
        </w:tc>
        <w:tc>
          <w:tcPr>
            <w:tcW w:w="837" w:type="dxa"/>
            <w:shd w:val="clear" w:color="auto" w:fill="DEEAF6"/>
          </w:tcPr>
          <w:p w14:paraId="022BC5E8" w14:textId="0D072BCE" w:rsidR="009A3C48" w:rsidDel="002162C6" w:rsidRDefault="009A3C48" w:rsidP="001F6F25">
            <w:pPr>
              <w:rPr>
                <w:del w:id="306" w:author="Lukas Zoller" w:date="2019-11-29T11:03:00Z"/>
              </w:rPr>
            </w:pPr>
            <w:del w:id="307" w:author="Lukas Zoller" w:date="2019-11-29T11:03:00Z">
              <w:r w:rsidDel="002162C6">
                <w:delText>Entwurf</w:delText>
              </w:r>
            </w:del>
          </w:p>
        </w:tc>
        <w:tc>
          <w:tcPr>
            <w:tcW w:w="567" w:type="dxa"/>
            <w:shd w:val="clear" w:color="auto" w:fill="DEEAF6"/>
          </w:tcPr>
          <w:p w14:paraId="645418B7" w14:textId="0D9968FC" w:rsidR="009A3C48" w:rsidDel="002162C6" w:rsidRDefault="0062514E" w:rsidP="001F6F25">
            <w:pPr>
              <w:rPr>
                <w:del w:id="308" w:author="Lukas Zoller" w:date="2019-11-29T11:03:00Z"/>
              </w:rPr>
            </w:pPr>
            <w:del w:id="309" w:author="Lukas Zoller" w:date="2019-11-29T11:03:00Z">
              <w:r w:rsidDel="002162C6">
                <w:delText>Optional (P1)</w:delText>
              </w:r>
            </w:del>
          </w:p>
        </w:tc>
        <w:tc>
          <w:tcPr>
            <w:tcW w:w="7662" w:type="dxa"/>
            <w:shd w:val="clear" w:color="auto" w:fill="DEEAF6"/>
          </w:tcPr>
          <w:p w14:paraId="0945109C" w14:textId="7C21AF73" w:rsidR="009A3C48" w:rsidDel="002162C6" w:rsidRDefault="0062514E" w:rsidP="001F6F25">
            <w:pPr>
              <w:rPr>
                <w:del w:id="310" w:author="Lukas Zoller" w:date="2019-11-29T11:03:00Z"/>
              </w:rPr>
            </w:pPr>
            <w:del w:id="311" w:author="Lukas Zoller" w:date="2019-11-29T11:03:00Z">
              <w:r w:rsidDel="002162C6">
                <w:delText xml:space="preserve">Nach </w:delText>
              </w:r>
              <w:r w:rsidR="00F34E9A" w:rsidDel="002162C6">
                <w:delText xml:space="preserve">der Hyperparameteroptimierung </w:delText>
              </w:r>
              <w:r w:rsidR="008902ED" w:rsidDel="002162C6">
                <w:delText>kann der User Ergebnisse der Auswertung anzeigen lassen. Diese Anzeige visualisiert nach Möglichkeit die verschiedenen Hyperparameterkombinationen und die damit erzeugte Trefferrate.</w:delText>
              </w:r>
            </w:del>
          </w:p>
        </w:tc>
      </w:tr>
      <w:tr w:rsidR="009A3C48" w:rsidDel="002162C6" w14:paraId="3D35E038" w14:textId="64BC34E2" w:rsidTr="001F6F25">
        <w:trPr>
          <w:del w:id="312" w:author="Lukas Zoller" w:date="2019-11-29T11:03:00Z"/>
        </w:trPr>
        <w:tc>
          <w:tcPr>
            <w:tcW w:w="547" w:type="dxa"/>
            <w:shd w:val="clear" w:color="auto" w:fill="auto"/>
          </w:tcPr>
          <w:p w14:paraId="04802AE1" w14:textId="23F7998C" w:rsidR="009A3C48" w:rsidRPr="00DD0D5E" w:rsidDel="002162C6" w:rsidRDefault="008902ED" w:rsidP="001F6F25">
            <w:pPr>
              <w:rPr>
                <w:del w:id="313" w:author="Lukas Zoller" w:date="2019-11-29T11:03:00Z"/>
                <w:b/>
                <w:bCs/>
              </w:rPr>
            </w:pPr>
            <w:del w:id="314" w:author="Lukas Zoller" w:date="2019-11-29T11:03:00Z">
              <w:r w:rsidDel="002162C6">
                <w:rPr>
                  <w:b/>
                  <w:bCs/>
                </w:rPr>
                <w:delText>F3.2</w:delText>
              </w:r>
            </w:del>
          </w:p>
        </w:tc>
        <w:tc>
          <w:tcPr>
            <w:tcW w:w="837" w:type="dxa"/>
            <w:shd w:val="clear" w:color="auto" w:fill="auto"/>
          </w:tcPr>
          <w:p w14:paraId="43F9B11C" w14:textId="2749831F" w:rsidR="009A3C48" w:rsidDel="002162C6" w:rsidRDefault="008902ED" w:rsidP="001F6F25">
            <w:pPr>
              <w:rPr>
                <w:del w:id="315" w:author="Lukas Zoller" w:date="2019-11-29T11:03:00Z"/>
              </w:rPr>
            </w:pPr>
            <w:del w:id="316" w:author="Lukas Zoller" w:date="2019-11-29T11:03:00Z">
              <w:r w:rsidDel="002162C6">
                <w:delText>Entwurf</w:delText>
              </w:r>
            </w:del>
          </w:p>
        </w:tc>
        <w:tc>
          <w:tcPr>
            <w:tcW w:w="567" w:type="dxa"/>
            <w:shd w:val="clear" w:color="auto" w:fill="auto"/>
          </w:tcPr>
          <w:p w14:paraId="5D0C61ED" w14:textId="62E8C9CF" w:rsidR="009A3C48" w:rsidDel="002162C6" w:rsidRDefault="008902ED" w:rsidP="001F6F25">
            <w:pPr>
              <w:rPr>
                <w:del w:id="317" w:author="Lukas Zoller" w:date="2019-11-29T11:03:00Z"/>
              </w:rPr>
            </w:pPr>
            <w:del w:id="318" w:author="Lukas Zoller" w:date="2019-11-29T11:03:00Z">
              <w:r w:rsidDel="002162C6">
                <w:delText>Optional (P3)</w:delText>
              </w:r>
            </w:del>
          </w:p>
        </w:tc>
        <w:tc>
          <w:tcPr>
            <w:tcW w:w="7662" w:type="dxa"/>
            <w:shd w:val="clear" w:color="auto" w:fill="auto"/>
          </w:tcPr>
          <w:p w14:paraId="3F15AA5F" w14:textId="7A45D9A9" w:rsidR="009A3C48" w:rsidDel="002162C6" w:rsidRDefault="008902ED" w:rsidP="001F6F25">
            <w:pPr>
              <w:rPr>
                <w:del w:id="319" w:author="Lukas Zoller" w:date="2019-11-29T11:03:00Z"/>
              </w:rPr>
            </w:pPr>
            <w:del w:id="320" w:author="Lukas Zoller" w:date="2019-11-29T11:03:00Z">
              <w:r w:rsidDel="002162C6">
                <w:delText>Der User kann bei dieser Visualisierung nach Hyperparameter filtern.</w:delText>
              </w:r>
            </w:del>
          </w:p>
        </w:tc>
      </w:tr>
    </w:tbl>
    <w:p w14:paraId="56E798C9" w14:textId="2345B21F" w:rsidR="009A3C48" w:rsidDel="002162C6" w:rsidRDefault="009A3C48" w:rsidP="009A3C48">
      <w:pPr>
        <w:rPr>
          <w:del w:id="321" w:author="Lukas Zoller" w:date="2019-11-29T11:03:00Z"/>
          <w:u w:val="single"/>
        </w:rPr>
      </w:pPr>
    </w:p>
    <w:p w14:paraId="5D8C9FB7" w14:textId="0C864081" w:rsidR="009A3C48" w:rsidRPr="00F30BE7" w:rsidDel="002162C6" w:rsidRDefault="00F30BE7" w:rsidP="00FF007B">
      <w:pPr>
        <w:pStyle w:val="berschrift4"/>
        <w:rPr>
          <w:del w:id="322" w:author="Lukas Zoller" w:date="2019-11-29T11:03:00Z"/>
        </w:rPr>
      </w:pPr>
      <w:del w:id="323" w:author="Lukas Zoller" w:date="2019-11-29T11:03:00Z">
        <w:r w:rsidRPr="00365700" w:rsidDel="002162C6">
          <w:delText xml:space="preserve">Use Case </w:delText>
        </w:r>
        <w:r w:rsidDel="002162C6">
          <w:delText>4</w:delText>
        </w:r>
        <w:r w:rsidRPr="00365700" w:rsidDel="002162C6">
          <w:delText xml:space="preserve"> (</w:delText>
        </w:r>
        <w:r w:rsidRPr="00F30BE7" w:rsidDel="002162C6">
          <w:delText>Modell manuell parametrisieren und trainieren</w:delText>
        </w:r>
        <w:r w:rsidDel="002162C6">
          <w:delText>)</w:delText>
        </w:r>
      </w:del>
    </w:p>
    <w:p w14:paraId="75BDDEA3" w14:textId="1565486B" w:rsidR="009A3C48" w:rsidDel="002162C6" w:rsidRDefault="009A3C48" w:rsidP="009A3C48">
      <w:pPr>
        <w:rPr>
          <w:del w:id="324" w:author="Lukas Zoller" w:date="2019-11-29T11:03:00Z"/>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1004"/>
        <w:gridCol w:w="6918"/>
      </w:tblGrid>
      <w:tr w:rsidR="009A3C48" w:rsidDel="002162C6" w14:paraId="663780B6" w14:textId="164161EB" w:rsidTr="001F6F25">
        <w:trPr>
          <w:del w:id="325" w:author="Lukas Zoller" w:date="2019-11-29T11:03:00Z"/>
        </w:trPr>
        <w:tc>
          <w:tcPr>
            <w:tcW w:w="547" w:type="dxa"/>
            <w:tcBorders>
              <w:top w:val="single" w:sz="4" w:space="0" w:color="5B9BD5"/>
              <w:left w:val="single" w:sz="4" w:space="0" w:color="5B9BD5"/>
              <w:bottom w:val="single" w:sz="4" w:space="0" w:color="5B9BD5"/>
              <w:right w:val="nil"/>
            </w:tcBorders>
            <w:shd w:val="clear" w:color="auto" w:fill="5B9BD5"/>
          </w:tcPr>
          <w:p w14:paraId="10130B8E" w14:textId="02F1FE14" w:rsidR="009A3C48" w:rsidRPr="00DD0D5E" w:rsidDel="002162C6" w:rsidRDefault="009A3C48" w:rsidP="001F6F25">
            <w:pPr>
              <w:rPr>
                <w:del w:id="326" w:author="Lukas Zoller" w:date="2019-11-29T11:03:00Z"/>
                <w:b/>
                <w:bCs/>
                <w:color w:val="FFFFFF"/>
              </w:rPr>
            </w:pPr>
            <w:del w:id="327" w:author="Lukas Zoller" w:date="2019-11-29T11:03:00Z">
              <w:r w:rsidRPr="00DD0D5E" w:rsidDel="002162C6">
                <w:rPr>
                  <w:b/>
                  <w:bCs/>
                  <w:color w:val="FFFFFF"/>
                </w:rPr>
                <w:delText>ID</w:delText>
              </w:r>
            </w:del>
          </w:p>
        </w:tc>
        <w:tc>
          <w:tcPr>
            <w:tcW w:w="837" w:type="dxa"/>
            <w:tcBorders>
              <w:top w:val="single" w:sz="4" w:space="0" w:color="5B9BD5"/>
              <w:left w:val="nil"/>
              <w:bottom w:val="single" w:sz="4" w:space="0" w:color="5B9BD5"/>
              <w:right w:val="nil"/>
            </w:tcBorders>
            <w:shd w:val="clear" w:color="auto" w:fill="5B9BD5"/>
          </w:tcPr>
          <w:p w14:paraId="45AEEF46" w14:textId="3D203619" w:rsidR="009A3C48" w:rsidRPr="00DD0D5E" w:rsidDel="002162C6" w:rsidRDefault="009A3C48" w:rsidP="001F6F25">
            <w:pPr>
              <w:rPr>
                <w:del w:id="328" w:author="Lukas Zoller" w:date="2019-11-29T11:03:00Z"/>
                <w:b/>
                <w:bCs/>
                <w:color w:val="FFFFFF"/>
              </w:rPr>
            </w:pPr>
            <w:del w:id="329" w:author="Lukas Zoller" w:date="2019-11-29T11:03:00Z">
              <w:r w:rsidDel="002162C6">
                <w:rPr>
                  <w:b/>
                  <w:bCs/>
                  <w:color w:val="FFFFFF"/>
                </w:rPr>
                <w:delText>Status</w:delText>
              </w:r>
            </w:del>
          </w:p>
        </w:tc>
        <w:tc>
          <w:tcPr>
            <w:tcW w:w="567" w:type="dxa"/>
            <w:tcBorders>
              <w:top w:val="single" w:sz="4" w:space="0" w:color="5B9BD5"/>
              <w:left w:val="nil"/>
              <w:bottom w:val="single" w:sz="4" w:space="0" w:color="5B9BD5"/>
              <w:right w:val="nil"/>
            </w:tcBorders>
            <w:shd w:val="clear" w:color="auto" w:fill="5B9BD5"/>
          </w:tcPr>
          <w:p w14:paraId="631E1C1B" w14:textId="75380131" w:rsidR="009A3C48" w:rsidRPr="00DD0D5E" w:rsidDel="002162C6" w:rsidRDefault="009A3C48" w:rsidP="001F6F25">
            <w:pPr>
              <w:rPr>
                <w:del w:id="330" w:author="Lukas Zoller" w:date="2019-11-29T11:03:00Z"/>
                <w:b/>
                <w:bCs/>
                <w:color w:val="FFFFFF"/>
              </w:rPr>
            </w:pPr>
            <w:del w:id="331" w:author="Lukas Zoller" w:date="2019-11-29T11:03:00Z">
              <w:r w:rsidRPr="00DD0D5E" w:rsidDel="002162C6">
                <w:rPr>
                  <w:b/>
                  <w:bCs/>
                  <w:color w:val="FFFFFF"/>
                </w:rPr>
                <w:delText>Prio</w:delText>
              </w:r>
            </w:del>
          </w:p>
        </w:tc>
        <w:tc>
          <w:tcPr>
            <w:tcW w:w="7662" w:type="dxa"/>
            <w:tcBorders>
              <w:top w:val="single" w:sz="4" w:space="0" w:color="5B9BD5"/>
              <w:left w:val="nil"/>
              <w:bottom w:val="single" w:sz="4" w:space="0" w:color="5B9BD5"/>
              <w:right w:val="single" w:sz="4" w:space="0" w:color="5B9BD5"/>
            </w:tcBorders>
            <w:shd w:val="clear" w:color="auto" w:fill="5B9BD5"/>
          </w:tcPr>
          <w:p w14:paraId="1529232F" w14:textId="13E6BF30" w:rsidR="009A3C48" w:rsidRPr="00DD0D5E" w:rsidDel="002162C6" w:rsidRDefault="009A3C48" w:rsidP="001F6F25">
            <w:pPr>
              <w:rPr>
                <w:del w:id="332" w:author="Lukas Zoller" w:date="2019-11-29T11:03:00Z"/>
                <w:b/>
                <w:bCs/>
                <w:color w:val="FFFFFF"/>
              </w:rPr>
            </w:pPr>
            <w:del w:id="333" w:author="Lukas Zoller" w:date="2019-11-29T11:03:00Z">
              <w:r w:rsidRPr="00DD0D5E" w:rsidDel="002162C6">
                <w:rPr>
                  <w:b/>
                  <w:bCs/>
                  <w:color w:val="FFFFFF"/>
                </w:rPr>
                <w:delText>Beschreibung</w:delText>
              </w:r>
            </w:del>
          </w:p>
        </w:tc>
      </w:tr>
      <w:tr w:rsidR="009A3C48" w:rsidDel="002162C6" w14:paraId="6BEF1961" w14:textId="326654C9" w:rsidTr="001F6F25">
        <w:trPr>
          <w:del w:id="334" w:author="Lukas Zoller" w:date="2019-11-29T11:03:00Z"/>
        </w:trPr>
        <w:tc>
          <w:tcPr>
            <w:tcW w:w="547" w:type="dxa"/>
            <w:shd w:val="clear" w:color="auto" w:fill="DEEAF6"/>
          </w:tcPr>
          <w:p w14:paraId="7A51C09F" w14:textId="2813BEF8" w:rsidR="009A3C48" w:rsidRPr="00DD0D5E" w:rsidDel="002162C6" w:rsidRDefault="009A3C48" w:rsidP="001F6F25">
            <w:pPr>
              <w:rPr>
                <w:del w:id="335" w:author="Lukas Zoller" w:date="2019-11-29T11:03:00Z"/>
                <w:b/>
                <w:bCs/>
              </w:rPr>
            </w:pPr>
            <w:del w:id="336" w:author="Lukas Zoller" w:date="2019-11-29T11:03:00Z">
              <w:r w:rsidRPr="00DD0D5E" w:rsidDel="002162C6">
                <w:rPr>
                  <w:b/>
                  <w:bCs/>
                </w:rPr>
                <w:delText>F</w:delText>
              </w:r>
              <w:r w:rsidR="00F30BE7" w:rsidDel="002162C6">
                <w:rPr>
                  <w:b/>
                  <w:bCs/>
                </w:rPr>
                <w:delText>4</w:delText>
              </w:r>
              <w:r w:rsidRPr="00DD0D5E" w:rsidDel="002162C6">
                <w:rPr>
                  <w:b/>
                  <w:bCs/>
                </w:rPr>
                <w:delText>.1</w:delText>
              </w:r>
            </w:del>
          </w:p>
        </w:tc>
        <w:tc>
          <w:tcPr>
            <w:tcW w:w="837" w:type="dxa"/>
            <w:shd w:val="clear" w:color="auto" w:fill="DEEAF6"/>
          </w:tcPr>
          <w:p w14:paraId="2D57934B" w14:textId="33FE99BB" w:rsidR="009A3C48" w:rsidDel="002162C6" w:rsidRDefault="009A3C48" w:rsidP="001F6F25">
            <w:pPr>
              <w:rPr>
                <w:del w:id="337" w:author="Lukas Zoller" w:date="2019-11-29T11:03:00Z"/>
              </w:rPr>
            </w:pPr>
            <w:del w:id="338" w:author="Lukas Zoller" w:date="2019-11-29T11:03:00Z">
              <w:r w:rsidDel="002162C6">
                <w:delText>Entwurf</w:delText>
              </w:r>
            </w:del>
          </w:p>
        </w:tc>
        <w:tc>
          <w:tcPr>
            <w:tcW w:w="567" w:type="dxa"/>
            <w:shd w:val="clear" w:color="auto" w:fill="DEEAF6"/>
          </w:tcPr>
          <w:p w14:paraId="13BA5DB8" w14:textId="7BBEF8AD" w:rsidR="009A3C48" w:rsidDel="002162C6" w:rsidRDefault="00F30BE7" w:rsidP="001F6F25">
            <w:pPr>
              <w:rPr>
                <w:del w:id="339" w:author="Lukas Zoller" w:date="2019-11-29T11:03:00Z"/>
              </w:rPr>
            </w:pPr>
            <w:del w:id="340" w:author="Lukas Zoller" w:date="2019-11-29T11:03:00Z">
              <w:r w:rsidDel="002162C6">
                <w:delText>Optional (P2)</w:delText>
              </w:r>
            </w:del>
          </w:p>
        </w:tc>
        <w:tc>
          <w:tcPr>
            <w:tcW w:w="7662" w:type="dxa"/>
            <w:shd w:val="clear" w:color="auto" w:fill="DEEAF6"/>
          </w:tcPr>
          <w:p w14:paraId="6FAA1B88" w14:textId="0CEB1A8D" w:rsidR="009A3C48" w:rsidDel="002162C6" w:rsidRDefault="00F30BE7" w:rsidP="001F6F25">
            <w:pPr>
              <w:rPr>
                <w:del w:id="341" w:author="Lukas Zoller" w:date="2019-11-29T11:03:00Z"/>
              </w:rPr>
            </w:pPr>
            <w:del w:id="342" w:author="Lukas Zoller" w:date="2019-11-29T11:03:00Z">
              <w:r w:rsidDel="002162C6">
                <w:delText>Ein User soll auch in der Lage sein, ein Modell nach eigenen Kriterien zu trainieren. Anstatt dass die optimalen Hyperparameter ausgewertet werden, kann der User die Parameter selber eingeben.</w:delText>
              </w:r>
            </w:del>
          </w:p>
        </w:tc>
      </w:tr>
      <w:tr w:rsidR="009A3C48" w:rsidDel="002162C6" w14:paraId="759EA800" w14:textId="4E56B7AD" w:rsidTr="001F6F25">
        <w:trPr>
          <w:del w:id="343" w:author="Lukas Zoller" w:date="2019-11-29T11:03:00Z"/>
        </w:trPr>
        <w:tc>
          <w:tcPr>
            <w:tcW w:w="547" w:type="dxa"/>
            <w:shd w:val="clear" w:color="auto" w:fill="auto"/>
          </w:tcPr>
          <w:p w14:paraId="4EAD8A82" w14:textId="42443535" w:rsidR="009A3C48" w:rsidRPr="00DD0D5E" w:rsidDel="002162C6" w:rsidRDefault="00F30BE7" w:rsidP="001F6F25">
            <w:pPr>
              <w:rPr>
                <w:del w:id="344" w:author="Lukas Zoller" w:date="2019-11-29T11:03:00Z"/>
                <w:b/>
                <w:bCs/>
              </w:rPr>
            </w:pPr>
            <w:del w:id="345" w:author="Lukas Zoller" w:date="2019-11-29T11:03:00Z">
              <w:r w:rsidDel="002162C6">
                <w:rPr>
                  <w:b/>
                  <w:bCs/>
                </w:rPr>
                <w:delText>F</w:delText>
              </w:r>
              <w:r w:rsidR="00AD64F2" w:rsidDel="002162C6">
                <w:rPr>
                  <w:b/>
                  <w:bCs/>
                </w:rPr>
                <w:delText>4</w:delText>
              </w:r>
              <w:r w:rsidDel="002162C6">
                <w:rPr>
                  <w:b/>
                  <w:bCs/>
                </w:rPr>
                <w:delText>.2</w:delText>
              </w:r>
            </w:del>
          </w:p>
        </w:tc>
        <w:tc>
          <w:tcPr>
            <w:tcW w:w="837" w:type="dxa"/>
            <w:shd w:val="clear" w:color="auto" w:fill="auto"/>
          </w:tcPr>
          <w:p w14:paraId="72A78932" w14:textId="737D7CC3" w:rsidR="009A3C48" w:rsidDel="002162C6" w:rsidRDefault="00AD64F2" w:rsidP="001F6F25">
            <w:pPr>
              <w:rPr>
                <w:del w:id="346" w:author="Lukas Zoller" w:date="2019-11-29T11:03:00Z"/>
              </w:rPr>
            </w:pPr>
            <w:del w:id="347" w:author="Lukas Zoller" w:date="2019-11-29T11:03:00Z">
              <w:r w:rsidDel="002162C6">
                <w:delText>Entwurf</w:delText>
              </w:r>
            </w:del>
          </w:p>
        </w:tc>
        <w:tc>
          <w:tcPr>
            <w:tcW w:w="567" w:type="dxa"/>
            <w:shd w:val="clear" w:color="auto" w:fill="auto"/>
          </w:tcPr>
          <w:p w14:paraId="2047398E" w14:textId="117804FE" w:rsidR="009A3C48" w:rsidDel="002162C6" w:rsidRDefault="00AD64F2" w:rsidP="001F6F25">
            <w:pPr>
              <w:rPr>
                <w:del w:id="348" w:author="Lukas Zoller" w:date="2019-11-29T11:03:00Z"/>
              </w:rPr>
            </w:pPr>
            <w:del w:id="349" w:author="Lukas Zoller" w:date="2019-11-29T11:03:00Z">
              <w:r w:rsidDel="002162C6">
                <w:delText>Optional (P2)</w:delText>
              </w:r>
            </w:del>
          </w:p>
        </w:tc>
        <w:tc>
          <w:tcPr>
            <w:tcW w:w="7662" w:type="dxa"/>
            <w:shd w:val="clear" w:color="auto" w:fill="auto"/>
          </w:tcPr>
          <w:p w14:paraId="6777AFC3" w14:textId="2843DBDF" w:rsidR="009A3C48" w:rsidDel="002162C6" w:rsidRDefault="00AD64F2" w:rsidP="001F6F25">
            <w:pPr>
              <w:rPr>
                <w:del w:id="350" w:author="Lukas Zoller" w:date="2019-11-29T11:03:00Z"/>
              </w:rPr>
            </w:pPr>
            <w:del w:id="351" w:author="Lukas Zoller" w:date="2019-11-29T11:03:00Z">
              <w:r w:rsidDel="002162C6">
                <w:delText>Nach Bestätigung wird auch hier das Modell mithilfe der eingelesenen Datensätze trainiert</w:delText>
              </w:r>
            </w:del>
          </w:p>
        </w:tc>
      </w:tr>
    </w:tbl>
    <w:p w14:paraId="629FF1DF" w14:textId="6FD1547E" w:rsidR="009A3C48" w:rsidDel="002162C6" w:rsidRDefault="009A3C48" w:rsidP="009A3C48">
      <w:pPr>
        <w:rPr>
          <w:del w:id="352" w:author="Lukas Zoller" w:date="2019-11-29T11:03:00Z"/>
          <w:u w:val="single"/>
        </w:rPr>
      </w:pPr>
    </w:p>
    <w:p w14:paraId="586354ED" w14:textId="310AB092" w:rsidR="009A3C48" w:rsidRPr="00F30BE7" w:rsidDel="002162C6" w:rsidRDefault="00F30BE7" w:rsidP="00FF007B">
      <w:pPr>
        <w:pStyle w:val="berschrift4"/>
        <w:rPr>
          <w:del w:id="353" w:author="Lukas Zoller" w:date="2019-11-29T11:03:00Z"/>
        </w:rPr>
      </w:pPr>
      <w:del w:id="354" w:author="Lukas Zoller" w:date="2019-11-29T11:03:00Z">
        <w:r w:rsidRPr="00365700" w:rsidDel="002162C6">
          <w:delText xml:space="preserve">Use Case </w:delText>
        </w:r>
        <w:r w:rsidDel="002162C6">
          <w:delText>5</w:delText>
        </w:r>
        <w:r w:rsidRPr="00365700" w:rsidDel="002162C6">
          <w:delText xml:space="preserve"> (</w:delText>
        </w:r>
        <w:r w:rsidRPr="00F30BE7" w:rsidDel="002162C6">
          <w:delText>Auswertung nicht klassifizierter Daten durch ein bestehendes Modell</w:delText>
        </w:r>
        <w:r w:rsidDel="002162C6">
          <w:delText>)</w:delText>
        </w:r>
      </w:del>
    </w:p>
    <w:p w14:paraId="5C6E5ABD" w14:textId="0224AF74" w:rsidR="009A3C48" w:rsidDel="002162C6" w:rsidRDefault="009A3C48" w:rsidP="009A3C48">
      <w:pPr>
        <w:rPr>
          <w:del w:id="355" w:author="Lukas Zoller" w:date="2019-11-29T11:03:00Z"/>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1004"/>
        <w:gridCol w:w="6918"/>
      </w:tblGrid>
      <w:tr w:rsidR="009A3C48" w:rsidDel="002162C6" w14:paraId="11329319" w14:textId="3E2884F5" w:rsidTr="001F6F25">
        <w:trPr>
          <w:del w:id="356" w:author="Lukas Zoller" w:date="2019-11-29T11:03:00Z"/>
        </w:trPr>
        <w:tc>
          <w:tcPr>
            <w:tcW w:w="547" w:type="dxa"/>
            <w:tcBorders>
              <w:top w:val="single" w:sz="4" w:space="0" w:color="5B9BD5"/>
              <w:left w:val="single" w:sz="4" w:space="0" w:color="5B9BD5"/>
              <w:bottom w:val="single" w:sz="4" w:space="0" w:color="5B9BD5"/>
              <w:right w:val="nil"/>
            </w:tcBorders>
            <w:shd w:val="clear" w:color="auto" w:fill="5B9BD5"/>
          </w:tcPr>
          <w:p w14:paraId="109BFA4D" w14:textId="406D0FDE" w:rsidR="009A3C48" w:rsidRPr="00DD0D5E" w:rsidDel="002162C6" w:rsidRDefault="009A3C48" w:rsidP="001F6F25">
            <w:pPr>
              <w:rPr>
                <w:del w:id="357" w:author="Lukas Zoller" w:date="2019-11-29T11:03:00Z"/>
                <w:b/>
                <w:bCs/>
                <w:color w:val="FFFFFF"/>
              </w:rPr>
            </w:pPr>
            <w:del w:id="358" w:author="Lukas Zoller" w:date="2019-11-29T11:03:00Z">
              <w:r w:rsidRPr="00DD0D5E" w:rsidDel="002162C6">
                <w:rPr>
                  <w:b/>
                  <w:bCs/>
                  <w:color w:val="FFFFFF"/>
                </w:rPr>
                <w:delText>ID</w:delText>
              </w:r>
            </w:del>
          </w:p>
        </w:tc>
        <w:tc>
          <w:tcPr>
            <w:tcW w:w="837" w:type="dxa"/>
            <w:tcBorders>
              <w:top w:val="single" w:sz="4" w:space="0" w:color="5B9BD5"/>
              <w:left w:val="nil"/>
              <w:bottom w:val="single" w:sz="4" w:space="0" w:color="5B9BD5"/>
              <w:right w:val="nil"/>
            </w:tcBorders>
            <w:shd w:val="clear" w:color="auto" w:fill="5B9BD5"/>
          </w:tcPr>
          <w:p w14:paraId="4ADE1631" w14:textId="1D6A2133" w:rsidR="009A3C48" w:rsidRPr="00DD0D5E" w:rsidDel="002162C6" w:rsidRDefault="009A3C48" w:rsidP="001F6F25">
            <w:pPr>
              <w:rPr>
                <w:del w:id="359" w:author="Lukas Zoller" w:date="2019-11-29T11:03:00Z"/>
                <w:b/>
                <w:bCs/>
                <w:color w:val="FFFFFF"/>
              </w:rPr>
            </w:pPr>
            <w:del w:id="360" w:author="Lukas Zoller" w:date="2019-11-29T11:03:00Z">
              <w:r w:rsidDel="002162C6">
                <w:rPr>
                  <w:b/>
                  <w:bCs/>
                  <w:color w:val="FFFFFF"/>
                </w:rPr>
                <w:delText>Status</w:delText>
              </w:r>
            </w:del>
          </w:p>
        </w:tc>
        <w:tc>
          <w:tcPr>
            <w:tcW w:w="567" w:type="dxa"/>
            <w:tcBorders>
              <w:top w:val="single" w:sz="4" w:space="0" w:color="5B9BD5"/>
              <w:left w:val="nil"/>
              <w:bottom w:val="single" w:sz="4" w:space="0" w:color="5B9BD5"/>
              <w:right w:val="nil"/>
            </w:tcBorders>
            <w:shd w:val="clear" w:color="auto" w:fill="5B9BD5"/>
          </w:tcPr>
          <w:p w14:paraId="450634CF" w14:textId="07997FE5" w:rsidR="009A3C48" w:rsidRPr="00DD0D5E" w:rsidDel="002162C6" w:rsidRDefault="009A3C48" w:rsidP="001F6F25">
            <w:pPr>
              <w:rPr>
                <w:del w:id="361" w:author="Lukas Zoller" w:date="2019-11-29T11:03:00Z"/>
                <w:b/>
                <w:bCs/>
                <w:color w:val="FFFFFF"/>
              </w:rPr>
            </w:pPr>
            <w:del w:id="362" w:author="Lukas Zoller" w:date="2019-11-29T11:03:00Z">
              <w:r w:rsidRPr="00DD0D5E" w:rsidDel="002162C6">
                <w:rPr>
                  <w:b/>
                  <w:bCs/>
                  <w:color w:val="FFFFFF"/>
                </w:rPr>
                <w:delText>Prio</w:delText>
              </w:r>
            </w:del>
          </w:p>
        </w:tc>
        <w:tc>
          <w:tcPr>
            <w:tcW w:w="7662" w:type="dxa"/>
            <w:tcBorders>
              <w:top w:val="single" w:sz="4" w:space="0" w:color="5B9BD5"/>
              <w:left w:val="nil"/>
              <w:bottom w:val="single" w:sz="4" w:space="0" w:color="5B9BD5"/>
              <w:right w:val="single" w:sz="4" w:space="0" w:color="5B9BD5"/>
            </w:tcBorders>
            <w:shd w:val="clear" w:color="auto" w:fill="5B9BD5"/>
          </w:tcPr>
          <w:p w14:paraId="1A24CF54" w14:textId="7F4611DF" w:rsidR="009A3C48" w:rsidRPr="00DD0D5E" w:rsidDel="002162C6" w:rsidRDefault="009A3C48" w:rsidP="001F6F25">
            <w:pPr>
              <w:rPr>
                <w:del w:id="363" w:author="Lukas Zoller" w:date="2019-11-29T11:03:00Z"/>
                <w:b/>
                <w:bCs/>
                <w:color w:val="FFFFFF"/>
              </w:rPr>
            </w:pPr>
            <w:del w:id="364" w:author="Lukas Zoller" w:date="2019-11-29T11:03:00Z">
              <w:r w:rsidRPr="00DD0D5E" w:rsidDel="002162C6">
                <w:rPr>
                  <w:b/>
                  <w:bCs/>
                  <w:color w:val="FFFFFF"/>
                </w:rPr>
                <w:delText>Beschreibung</w:delText>
              </w:r>
            </w:del>
          </w:p>
        </w:tc>
      </w:tr>
      <w:tr w:rsidR="009A3C48" w:rsidDel="002162C6" w14:paraId="3D5F4D8E" w14:textId="198C86DC" w:rsidTr="001F6F25">
        <w:trPr>
          <w:del w:id="365" w:author="Lukas Zoller" w:date="2019-11-29T11:03:00Z"/>
        </w:trPr>
        <w:tc>
          <w:tcPr>
            <w:tcW w:w="547" w:type="dxa"/>
            <w:shd w:val="clear" w:color="auto" w:fill="DEEAF6"/>
          </w:tcPr>
          <w:p w14:paraId="5C41E7CB" w14:textId="5E371F2C" w:rsidR="009A3C48" w:rsidRPr="00DD0D5E" w:rsidDel="002162C6" w:rsidRDefault="009A3C48" w:rsidP="001F6F25">
            <w:pPr>
              <w:rPr>
                <w:del w:id="366" w:author="Lukas Zoller" w:date="2019-11-29T11:03:00Z"/>
                <w:b/>
                <w:bCs/>
              </w:rPr>
            </w:pPr>
            <w:del w:id="367" w:author="Lukas Zoller" w:date="2019-11-29T11:03:00Z">
              <w:r w:rsidRPr="00DD0D5E" w:rsidDel="002162C6">
                <w:rPr>
                  <w:b/>
                  <w:bCs/>
                </w:rPr>
                <w:delText>F</w:delText>
              </w:r>
              <w:r w:rsidR="00AD64F2" w:rsidDel="002162C6">
                <w:rPr>
                  <w:b/>
                  <w:bCs/>
                </w:rPr>
                <w:delText>5</w:delText>
              </w:r>
              <w:r w:rsidRPr="00DD0D5E" w:rsidDel="002162C6">
                <w:rPr>
                  <w:b/>
                  <w:bCs/>
                </w:rPr>
                <w:delText>.1</w:delText>
              </w:r>
            </w:del>
          </w:p>
        </w:tc>
        <w:tc>
          <w:tcPr>
            <w:tcW w:w="837" w:type="dxa"/>
            <w:shd w:val="clear" w:color="auto" w:fill="DEEAF6"/>
          </w:tcPr>
          <w:p w14:paraId="67663C0C" w14:textId="230133BC" w:rsidR="009A3C48" w:rsidDel="002162C6" w:rsidRDefault="009A3C48" w:rsidP="001F6F25">
            <w:pPr>
              <w:rPr>
                <w:del w:id="368" w:author="Lukas Zoller" w:date="2019-11-29T11:03:00Z"/>
              </w:rPr>
            </w:pPr>
            <w:del w:id="369" w:author="Lukas Zoller" w:date="2019-11-29T11:03:00Z">
              <w:r w:rsidDel="002162C6">
                <w:delText>Entwurf</w:delText>
              </w:r>
            </w:del>
          </w:p>
        </w:tc>
        <w:tc>
          <w:tcPr>
            <w:tcW w:w="567" w:type="dxa"/>
            <w:shd w:val="clear" w:color="auto" w:fill="DEEAF6"/>
          </w:tcPr>
          <w:p w14:paraId="581A8860" w14:textId="02993B3C" w:rsidR="009A3C48" w:rsidDel="002162C6" w:rsidRDefault="00AD64F2" w:rsidP="001F6F25">
            <w:pPr>
              <w:rPr>
                <w:del w:id="370" w:author="Lukas Zoller" w:date="2019-11-29T11:03:00Z"/>
              </w:rPr>
            </w:pPr>
            <w:del w:id="371" w:author="Lukas Zoller" w:date="2019-11-29T11:03:00Z">
              <w:r w:rsidDel="002162C6">
                <w:delText>Optional (P</w:delText>
              </w:r>
              <w:r w:rsidR="0081635C" w:rsidDel="002162C6">
                <w:delText>2</w:delText>
              </w:r>
              <w:r w:rsidDel="002162C6">
                <w:delText>)</w:delText>
              </w:r>
            </w:del>
          </w:p>
        </w:tc>
        <w:tc>
          <w:tcPr>
            <w:tcW w:w="7662" w:type="dxa"/>
            <w:shd w:val="clear" w:color="auto" w:fill="DEEAF6"/>
          </w:tcPr>
          <w:p w14:paraId="0CEEB9EC" w14:textId="1259C94F" w:rsidR="009A3C48" w:rsidDel="002162C6" w:rsidRDefault="00AD64F2" w:rsidP="001F6F25">
            <w:pPr>
              <w:rPr>
                <w:del w:id="372" w:author="Lukas Zoller" w:date="2019-11-29T11:03:00Z"/>
              </w:rPr>
            </w:pPr>
            <w:del w:id="373" w:author="Lukas Zoller" w:date="2019-11-29T11:03:00Z">
              <w:r w:rsidDel="002162C6">
                <w:delText xml:space="preserve">Zu einem bereits trainierten Modell können unklassifizierte Daten </w:delText>
              </w:r>
              <w:r w:rsidR="0081635C" w:rsidDel="002162C6">
                <w:delText>hinzugeladen</w:delText>
              </w:r>
              <w:r w:rsidDel="002162C6">
                <w:delText xml:space="preserve"> wer</w:delText>
              </w:r>
              <w:r w:rsidR="0081635C" w:rsidDel="002162C6">
                <w:delText xml:space="preserve">den. </w:delText>
              </w:r>
            </w:del>
          </w:p>
        </w:tc>
      </w:tr>
      <w:tr w:rsidR="009A3C48" w:rsidDel="002162C6" w14:paraId="4BF939D4" w14:textId="1E244CE1" w:rsidTr="001F6F25">
        <w:trPr>
          <w:del w:id="374" w:author="Lukas Zoller" w:date="2019-11-29T11:03:00Z"/>
        </w:trPr>
        <w:tc>
          <w:tcPr>
            <w:tcW w:w="547" w:type="dxa"/>
            <w:shd w:val="clear" w:color="auto" w:fill="auto"/>
          </w:tcPr>
          <w:p w14:paraId="0C2F0A9E" w14:textId="0DF04658" w:rsidR="009A3C48" w:rsidRPr="00DD0D5E" w:rsidDel="002162C6" w:rsidRDefault="0081635C" w:rsidP="001F6F25">
            <w:pPr>
              <w:rPr>
                <w:del w:id="375" w:author="Lukas Zoller" w:date="2019-11-29T11:03:00Z"/>
                <w:b/>
                <w:bCs/>
              </w:rPr>
            </w:pPr>
            <w:del w:id="376" w:author="Lukas Zoller" w:date="2019-11-29T11:03:00Z">
              <w:r w:rsidDel="002162C6">
                <w:rPr>
                  <w:b/>
                  <w:bCs/>
                </w:rPr>
                <w:delText>F5.5</w:delText>
              </w:r>
            </w:del>
          </w:p>
        </w:tc>
        <w:tc>
          <w:tcPr>
            <w:tcW w:w="837" w:type="dxa"/>
            <w:shd w:val="clear" w:color="auto" w:fill="auto"/>
          </w:tcPr>
          <w:p w14:paraId="03B71490" w14:textId="5E12EB7A" w:rsidR="009A3C48" w:rsidDel="002162C6" w:rsidRDefault="0081635C" w:rsidP="001F6F25">
            <w:pPr>
              <w:rPr>
                <w:del w:id="377" w:author="Lukas Zoller" w:date="2019-11-29T11:03:00Z"/>
              </w:rPr>
            </w:pPr>
            <w:del w:id="378" w:author="Lukas Zoller" w:date="2019-11-29T11:03:00Z">
              <w:r w:rsidDel="002162C6">
                <w:delText>Entwurf</w:delText>
              </w:r>
            </w:del>
          </w:p>
        </w:tc>
        <w:tc>
          <w:tcPr>
            <w:tcW w:w="567" w:type="dxa"/>
            <w:shd w:val="clear" w:color="auto" w:fill="auto"/>
          </w:tcPr>
          <w:p w14:paraId="219C7E87" w14:textId="3F43427F" w:rsidR="009A3C48" w:rsidDel="002162C6" w:rsidRDefault="0081635C" w:rsidP="001F6F25">
            <w:pPr>
              <w:rPr>
                <w:del w:id="379" w:author="Lukas Zoller" w:date="2019-11-29T11:03:00Z"/>
              </w:rPr>
            </w:pPr>
            <w:del w:id="380" w:author="Lukas Zoller" w:date="2019-11-29T11:03:00Z">
              <w:r w:rsidDel="002162C6">
                <w:delText>Optional (P2)</w:delText>
              </w:r>
            </w:del>
          </w:p>
        </w:tc>
        <w:tc>
          <w:tcPr>
            <w:tcW w:w="7662" w:type="dxa"/>
            <w:shd w:val="clear" w:color="auto" w:fill="auto"/>
          </w:tcPr>
          <w:p w14:paraId="0BAECCF3" w14:textId="419C242B" w:rsidR="009A3C48" w:rsidDel="002162C6" w:rsidRDefault="0081635C" w:rsidP="001F6F25">
            <w:pPr>
              <w:rPr>
                <w:del w:id="381" w:author="Lukas Zoller" w:date="2019-11-29T11:03:00Z"/>
              </w:rPr>
            </w:pPr>
            <w:del w:id="382" w:author="Lukas Zoller" w:date="2019-11-29T11:03:00Z">
              <w:r w:rsidDel="002162C6">
                <w:delText>Die Daten werden anhand dieses Modells klassifiziert. Als Output wird wieder ein Standardisiertes File (csv) generiert.</w:delText>
              </w:r>
            </w:del>
          </w:p>
        </w:tc>
      </w:tr>
    </w:tbl>
    <w:p w14:paraId="332C52A8" w14:textId="71A6239C" w:rsidR="009A3C48" w:rsidDel="002162C6" w:rsidRDefault="009A3C48" w:rsidP="009A3C48">
      <w:pPr>
        <w:rPr>
          <w:del w:id="383" w:author="Lukas Zoller" w:date="2019-11-29T11:03:00Z"/>
          <w:u w:val="single"/>
        </w:rPr>
      </w:pPr>
    </w:p>
    <w:p w14:paraId="4524B430" w14:textId="5BCB96B1" w:rsidR="000D17D6" w:rsidRPr="000D17D6" w:rsidDel="002162C6" w:rsidRDefault="000D17D6" w:rsidP="000D17D6">
      <w:pPr>
        <w:spacing w:line="240" w:lineRule="auto"/>
        <w:rPr>
          <w:del w:id="384" w:author="Lukas Zoller" w:date="2019-11-29T11:03:00Z"/>
          <w:rFonts w:cs="Arial"/>
          <w:bCs/>
          <w:szCs w:val="26"/>
        </w:rPr>
      </w:pPr>
      <w:del w:id="385" w:author="Lukas Zoller" w:date="2019-11-29T11:03:00Z">
        <w:r w:rsidDel="002162C6">
          <w:br w:type="page"/>
        </w:r>
      </w:del>
    </w:p>
    <w:p w14:paraId="744C6B63" w14:textId="198CE7A3" w:rsidR="00544549" w:rsidDel="002162C6" w:rsidRDefault="00FF007B" w:rsidP="00FF007B">
      <w:pPr>
        <w:pStyle w:val="berschrift3"/>
        <w:rPr>
          <w:del w:id="386" w:author="Lukas Zoller" w:date="2019-11-29T11:03:00Z"/>
        </w:rPr>
      </w:pPr>
      <w:bookmarkStart w:id="387" w:name="_Toc22895159"/>
      <w:del w:id="388" w:author="Lukas Zoller" w:date="2019-11-29T11:03:00Z">
        <w:r w:rsidDel="002162C6">
          <w:delText>Use Case Diagramm</w:delText>
        </w:r>
        <w:bookmarkEnd w:id="387"/>
      </w:del>
    </w:p>
    <w:p w14:paraId="0049026D" w14:textId="4D9F2085" w:rsidR="00FF007B" w:rsidDel="002162C6" w:rsidRDefault="00FF007B" w:rsidP="00FF007B">
      <w:pPr>
        <w:rPr>
          <w:del w:id="389" w:author="Lukas Zoller" w:date="2019-11-29T11:03:00Z"/>
        </w:rPr>
      </w:pPr>
    </w:p>
    <w:p w14:paraId="724A3167" w14:textId="44A4F7AC" w:rsidR="00FF007B" w:rsidDel="002162C6" w:rsidRDefault="00FF007B" w:rsidP="00FF007B">
      <w:pPr>
        <w:keepNext/>
        <w:rPr>
          <w:del w:id="390" w:author="Lukas Zoller" w:date="2019-11-29T11:03:00Z"/>
        </w:rPr>
      </w:pPr>
      <w:del w:id="391" w:author="Lukas Zoller" w:date="2019-11-29T11:03:00Z">
        <w:r w:rsidDel="002162C6">
          <w:rPr>
            <w:noProof/>
          </w:rPr>
          <w:drawing>
            <wp:inline distT="0" distB="0" distL="0" distR="0" wp14:anchorId="79992446" wp14:editId="78514BD2">
              <wp:extent cx="6011545" cy="3665855"/>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545" cy="3665855"/>
                      </a:xfrm>
                      <a:prstGeom prst="rect">
                        <a:avLst/>
                      </a:prstGeom>
                    </pic:spPr>
                  </pic:pic>
                </a:graphicData>
              </a:graphic>
            </wp:inline>
          </w:drawing>
        </w:r>
      </w:del>
    </w:p>
    <w:p w14:paraId="617984AE" w14:textId="7904AE16" w:rsidR="00FF007B" w:rsidRPr="0098578A" w:rsidDel="002162C6" w:rsidRDefault="00FF007B" w:rsidP="00FF007B">
      <w:pPr>
        <w:pStyle w:val="Beschriftung"/>
        <w:rPr>
          <w:del w:id="392" w:author="Lukas Zoller" w:date="2019-11-29T11:03:00Z"/>
          <w:lang w:val="de-CH"/>
        </w:rPr>
      </w:pPr>
      <w:del w:id="393" w:author="Lukas Zoller" w:date="2019-11-29T11:03:00Z">
        <w:r w:rsidRPr="0098578A" w:rsidDel="002162C6">
          <w:rPr>
            <w:lang w:val="de-CH"/>
          </w:rPr>
          <w:delText xml:space="preserve">Abbildung </w:delText>
        </w:r>
        <w:r w:rsidDel="002162C6">
          <w:fldChar w:fldCharType="begin"/>
        </w:r>
        <w:r w:rsidRPr="0098578A" w:rsidDel="002162C6">
          <w:rPr>
            <w:lang w:val="de-CH"/>
          </w:rPr>
          <w:delInstrText xml:space="preserve"> SEQ Abbildung \* ARABIC </w:delInstrText>
        </w:r>
        <w:r w:rsidDel="002162C6">
          <w:fldChar w:fldCharType="separate"/>
        </w:r>
        <w:r w:rsidRPr="0098578A" w:rsidDel="002162C6">
          <w:rPr>
            <w:noProof/>
            <w:lang w:val="de-CH"/>
          </w:rPr>
          <w:delText>3</w:delText>
        </w:r>
        <w:r w:rsidDel="002162C6">
          <w:fldChar w:fldCharType="end"/>
        </w:r>
        <w:r w:rsidRPr="0098578A" w:rsidDel="002162C6">
          <w:rPr>
            <w:lang w:val="de-CH"/>
          </w:rPr>
          <w:delText xml:space="preserve">Use Case </w:delText>
        </w:r>
        <w:r w:rsidR="005A0DFF" w:rsidDel="002162C6">
          <w:rPr>
            <w:lang w:val="de-CH"/>
          </w:rPr>
          <w:delText>D</w:delText>
        </w:r>
        <w:r w:rsidR="005A0DFF" w:rsidRPr="0098578A" w:rsidDel="002162C6">
          <w:rPr>
            <w:lang w:val="de-CH"/>
          </w:rPr>
          <w:delText xml:space="preserve">iagramm </w:delText>
        </w:r>
        <w:r w:rsidRPr="0098578A" w:rsidDel="002162C6">
          <w:rPr>
            <w:lang w:val="de-CH"/>
          </w:rPr>
          <w:delText>der Optimierungsapplikation.</w:delText>
        </w:r>
      </w:del>
    </w:p>
    <w:p w14:paraId="3F6003A7" w14:textId="43976D84" w:rsidR="00FF007B" w:rsidRPr="00FF007B" w:rsidDel="002162C6" w:rsidRDefault="00FF007B" w:rsidP="00FF007B">
      <w:pPr>
        <w:rPr>
          <w:del w:id="394" w:author="Lukas Zoller" w:date="2019-11-29T11:03:00Z"/>
        </w:rPr>
      </w:pPr>
    </w:p>
    <w:p w14:paraId="32C0BB3D" w14:textId="5FAEE14B" w:rsidR="00880993" w:rsidDel="002162C6" w:rsidRDefault="00880993" w:rsidP="00880993">
      <w:pPr>
        <w:pStyle w:val="berschrift2"/>
        <w:rPr>
          <w:del w:id="395" w:author="Lukas Zoller" w:date="2019-11-29T11:03:00Z"/>
        </w:rPr>
      </w:pPr>
      <w:bookmarkStart w:id="396" w:name="_Toc22895160"/>
      <w:del w:id="397" w:author="Lukas Zoller" w:date="2019-11-29T11:03:00Z">
        <w:r w:rsidDel="002162C6">
          <w:delText>Qualitätsanforderungen</w:delText>
        </w:r>
        <w:bookmarkEnd w:id="396"/>
      </w:del>
    </w:p>
    <w:p w14:paraId="26DBD9D2" w14:textId="5305EB16" w:rsidR="00880993" w:rsidDel="002162C6" w:rsidRDefault="00880993" w:rsidP="00880993">
      <w:pPr>
        <w:rPr>
          <w:del w:id="398" w:author="Lukas Zoller" w:date="2019-11-29T11:03:00Z"/>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88"/>
        <w:gridCol w:w="7186"/>
      </w:tblGrid>
      <w:tr w:rsidR="00880993" w:rsidDel="002162C6" w14:paraId="08BF7609" w14:textId="1BFBE6BF" w:rsidTr="00CB4A24">
        <w:trPr>
          <w:del w:id="399" w:author="Lukas Zoller" w:date="2019-11-29T11:03:00Z"/>
        </w:trPr>
        <w:tc>
          <w:tcPr>
            <w:tcW w:w="547" w:type="dxa"/>
            <w:tcBorders>
              <w:top w:val="single" w:sz="4" w:space="0" w:color="5B9BD5"/>
              <w:left w:val="single" w:sz="4" w:space="0" w:color="5B9BD5"/>
              <w:bottom w:val="single" w:sz="4" w:space="0" w:color="5B9BD5"/>
              <w:right w:val="nil"/>
            </w:tcBorders>
            <w:shd w:val="clear" w:color="auto" w:fill="5B9BD5"/>
          </w:tcPr>
          <w:p w14:paraId="5B400BC7" w14:textId="3BD74C95" w:rsidR="00880993" w:rsidRPr="00DD0D5E" w:rsidDel="002162C6" w:rsidRDefault="00880993" w:rsidP="00CB4A24">
            <w:pPr>
              <w:rPr>
                <w:del w:id="400" w:author="Lukas Zoller" w:date="2019-11-29T11:03:00Z"/>
                <w:b/>
                <w:bCs/>
                <w:color w:val="FFFFFF"/>
              </w:rPr>
            </w:pPr>
            <w:del w:id="401" w:author="Lukas Zoller" w:date="2019-11-29T11:03:00Z">
              <w:r w:rsidRPr="00DD0D5E" w:rsidDel="002162C6">
                <w:rPr>
                  <w:b/>
                  <w:bCs/>
                  <w:color w:val="FFFFFF"/>
                </w:rPr>
                <w:delText>ID</w:delText>
              </w:r>
            </w:del>
          </w:p>
        </w:tc>
        <w:tc>
          <w:tcPr>
            <w:tcW w:w="837" w:type="dxa"/>
            <w:tcBorders>
              <w:top w:val="single" w:sz="4" w:space="0" w:color="5B9BD5"/>
              <w:left w:val="nil"/>
              <w:bottom w:val="single" w:sz="4" w:space="0" w:color="5B9BD5"/>
              <w:right w:val="nil"/>
            </w:tcBorders>
            <w:shd w:val="clear" w:color="auto" w:fill="5B9BD5"/>
          </w:tcPr>
          <w:p w14:paraId="4310BDDD" w14:textId="1117B1A7" w:rsidR="00880993" w:rsidRPr="00DD0D5E" w:rsidDel="002162C6" w:rsidRDefault="00880993" w:rsidP="00CB4A24">
            <w:pPr>
              <w:rPr>
                <w:del w:id="402" w:author="Lukas Zoller" w:date="2019-11-29T11:03:00Z"/>
                <w:b/>
                <w:bCs/>
                <w:color w:val="FFFFFF"/>
              </w:rPr>
            </w:pPr>
            <w:del w:id="403" w:author="Lukas Zoller" w:date="2019-11-29T11:03:00Z">
              <w:r w:rsidRPr="00DD0D5E" w:rsidDel="002162C6">
                <w:rPr>
                  <w:b/>
                  <w:bCs/>
                  <w:color w:val="FFFFFF"/>
                </w:rPr>
                <w:delText>Statu</w:delText>
              </w:r>
              <w:r w:rsidDel="002162C6">
                <w:rPr>
                  <w:b/>
                  <w:bCs/>
                  <w:color w:val="FFFFFF"/>
                </w:rPr>
                <w:delText>s</w:delText>
              </w:r>
            </w:del>
          </w:p>
        </w:tc>
        <w:tc>
          <w:tcPr>
            <w:tcW w:w="567" w:type="dxa"/>
            <w:tcBorders>
              <w:top w:val="single" w:sz="4" w:space="0" w:color="5B9BD5"/>
              <w:left w:val="nil"/>
              <w:bottom w:val="single" w:sz="4" w:space="0" w:color="5B9BD5"/>
              <w:right w:val="nil"/>
            </w:tcBorders>
            <w:shd w:val="clear" w:color="auto" w:fill="5B9BD5"/>
          </w:tcPr>
          <w:p w14:paraId="7450A8B0" w14:textId="0AA9BC9B" w:rsidR="00880993" w:rsidRPr="00DD0D5E" w:rsidDel="002162C6" w:rsidRDefault="00880993" w:rsidP="00CB4A24">
            <w:pPr>
              <w:rPr>
                <w:del w:id="404" w:author="Lukas Zoller" w:date="2019-11-29T11:03:00Z"/>
                <w:b/>
                <w:bCs/>
                <w:color w:val="FFFFFF"/>
              </w:rPr>
            </w:pPr>
            <w:del w:id="405" w:author="Lukas Zoller" w:date="2019-11-29T11:03:00Z">
              <w:r w:rsidRPr="00DD0D5E" w:rsidDel="002162C6">
                <w:rPr>
                  <w:b/>
                  <w:bCs/>
                  <w:color w:val="FFFFFF"/>
                </w:rPr>
                <w:delText>Prio</w:delText>
              </w:r>
            </w:del>
          </w:p>
        </w:tc>
        <w:tc>
          <w:tcPr>
            <w:tcW w:w="7662" w:type="dxa"/>
            <w:tcBorders>
              <w:top w:val="single" w:sz="4" w:space="0" w:color="5B9BD5"/>
              <w:left w:val="nil"/>
              <w:bottom w:val="single" w:sz="4" w:space="0" w:color="5B9BD5"/>
              <w:right w:val="single" w:sz="4" w:space="0" w:color="5B9BD5"/>
            </w:tcBorders>
            <w:shd w:val="clear" w:color="auto" w:fill="5B9BD5"/>
          </w:tcPr>
          <w:p w14:paraId="55646D3C" w14:textId="41EC295F" w:rsidR="00880993" w:rsidRPr="00DD0D5E" w:rsidDel="002162C6" w:rsidRDefault="00880993" w:rsidP="00CB4A24">
            <w:pPr>
              <w:rPr>
                <w:del w:id="406" w:author="Lukas Zoller" w:date="2019-11-29T11:03:00Z"/>
                <w:b/>
                <w:bCs/>
                <w:color w:val="FFFFFF"/>
              </w:rPr>
            </w:pPr>
            <w:del w:id="407" w:author="Lukas Zoller" w:date="2019-11-29T11:03:00Z">
              <w:r w:rsidRPr="00DD0D5E" w:rsidDel="002162C6">
                <w:rPr>
                  <w:b/>
                  <w:bCs/>
                  <w:color w:val="FFFFFF"/>
                </w:rPr>
                <w:delText>Beschreibung</w:delText>
              </w:r>
            </w:del>
          </w:p>
        </w:tc>
      </w:tr>
      <w:tr w:rsidR="00880993" w:rsidDel="002162C6" w14:paraId="5BDBC13F" w14:textId="2441DE29" w:rsidTr="00CB4A24">
        <w:trPr>
          <w:del w:id="408" w:author="Lukas Zoller" w:date="2019-11-29T11:03:00Z"/>
        </w:trPr>
        <w:tc>
          <w:tcPr>
            <w:tcW w:w="547" w:type="dxa"/>
            <w:shd w:val="clear" w:color="auto" w:fill="DEEAF6"/>
          </w:tcPr>
          <w:p w14:paraId="341FE594" w14:textId="2BC0989B" w:rsidR="00880993" w:rsidRPr="00DD0D5E" w:rsidDel="002162C6" w:rsidRDefault="00880993" w:rsidP="00CB4A24">
            <w:pPr>
              <w:rPr>
                <w:del w:id="409" w:author="Lukas Zoller" w:date="2019-11-29T11:03:00Z"/>
                <w:b/>
                <w:bCs/>
              </w:rPr>
            </w:pPr>
            <w:del w:id="410" w:author="Lukas Zoller" w:date="2019-11-29T11:03:00Z">
              <w:r w:rsidRPr="00DD0D5E" w:rsidDel="002162C6">
                <w:rPr>
                  <w:b/>
                  <w:bCs/>
                </w:rPr>
                <w:delText>Q1.1</w:delText>
              </w:r>
            </w:del>
          </w:p>
        </w:tc>
        <w:tc>
          <w:tcPr>
            <w:tcW w:w="837" w:type="dxa"/>
            <w:shd w:val="clear" w:color="auto" w:fill="DEEAF6"/>
          </w:tcPr>
          <w:p w14:paraId="46B71BFB" w14:textId="44A65EB3" w:rsidR="00880993" w:rsidDel="002162C6" w:rsidRDefault="00880993" w:rsidP="00CB4A24">
            <w:pPr>
              <w:rPr>
                <w:del w:id="411" w:author="Lukas Zoller" w:date="2019-11-29T11:03:00Z"/>
              </w:rPr>
            </w:pPr>
            <w:del w:id="412" w:author="Lukas Zoller" w:date="2019-11-29T11:03:00Z">
              <w:r w:rsidDel="002162C6">
                <w:delText>Entwurf</w:delText>
              </w:r>
            </w:del>
          </w:p>
        </w:tc>
        <w:tc>
          <w:tcPr>
            <w:tcW w:w="567" w:type="dxa"/>
            <w:shd w:val="clear" w:color="auto" w:fill="DEEAF6"/>
          </w:tcPr>
          <w:p w14:paraId="79B95561" w14:textId="3A1F498F" w:rsidR="00880993" w:rsidDel="002162C6" w:rsidRDefault="0081635C" w:rsidP="00CB4A24">
            <w:pPr>
              <w:rPr>
                <w:del w:id="413" w:author="Lukas Zoller" w:date="2019-11-29T11:03:00Z"/>
              </w:rPr>
            </w:pPr>
            <w:del w:id="414" w:author="Lukas Zoller" w:date="2019-11-29T11:03:00Z">
              <w:r w:rsidDel="002162C6">
                <w:delText>Hoch</w:delText>
              </w:r>
            </w:del>
          </w:p>
        </w:tc>
        <w:tc>
          <w:tcPr>
            <w:tcW w:w="7662" w:type="dxa"/>
            <w:shd w:val="clear" w:color="auto" w:fill="DEEAF6"/>
          </w:tcPr>
          <w:p w14:paraId="560D6B57" w14:textId="5D691B1C" w:rsidR="00880993" w:rsidDel="002162C6" w:rsidRDefault="0081635C" w:rsidP="00CB4A24">
            <w:pPr>
              <w:rPr>
                <w:del w:id="415" w:author="Lukas Zoller" w:date="2019-11-29T11:03:00Z"/>
              </w:rPr>
            </w:pPr>
            <w:del w:id="416" w:author="Lukas Zoller" w:date="2019-11-29T11:03:00Z">
              <w:r w:rsidDel="002162C6">
                <w:delText xml:space="preserve">Usability: Die Komplexität der </w:delText>
              </w:r>
              <w:r w:rsidR="00F34E9A" w:rsidDel="002162C6">
                <w:delText xml:space="preserve">neuronalen </w:delText>
              </w:r>
              <w:r w:rsidDel="002162C6">
                <w:delText>Netze wird hinter der Applikation versteckt.</w:delText>
              </w:r>
            </w:del>
          </w:p>
        </w:tc>
      </w:tr>
      <w:tr w:rsidR="00880993" w:rsidDel="002162C6" w14:paraId="5FB2820A" w14:textId="4C2B7F24" w:rsidTr="00CB4A24">
        <w:trPr>
          <w:del w:id="417" w:author="Lukas Zoller" w:date="2019-11-29T11:03:00Z"/>
        </w:trPr>
        <w:tc>
          <w:tcPr>
            <w:tcW w:w="547" w:type="dxa"/>
            <w:shd w:val="clear" w:color="auto" w:fill="auto"/>
          </w:tcPr>
          <w:p w14:paraId="18916328" w14:textId="7A0518A2" w:rsidR="00880993" w:rsidRPr="00DD0D5E" w:rsidDel="002162C6" w:rsidRDefault="0081635C" w:rsidP="00CB4A24">
            <w:pPr>
              <w:rPr>
                <w:del w:id="418" w:author="Lukas Zoller" w:date="2019-11-29T11:03:00Z"/>
                <w:b/>
                <w:bCs/>
              </w:rPr>
            </w:pPr>
            <w:del w:id="419" w:author="Lukas Zoller" w:date="2019-11-29T11:03:00Z">
              <w:r w:rsidDel="002162C6">
                <w:rPr>
                  <w:b/>
                  <w:bCs/>
                </w:rPr>
                <w:delText>Q1.2</w:delText>
              </w:r>
            </w:del>
          </w:p>
        </w:tc>
        <w:tc>
          <w:tcPr>
            <w:tcW w:w="837" w:type="dxa"/>
            <w:shd w:val="clear" w:color="auto" w:fill="auto"/>
          </w:tcPr>
          <w:p w14:paraId="1C95C422" w14:textId="7979A6CB" w:rsidR="00880993" w:rsidDel="002162C6" w:rsidRDefault="0081635C" w:rsidP="00CB4A24">
            <w:pPr>
              <w:rPr>
                <w:del w:id="420" w:author="Lukas Zoller" w:date="2019-11-29T11:03:00Z"/>
              </w:rPr>
            </w:pPr>
            <w:del w:id="421" w:author="Lukas Zoller" w:date="2019-11-29T11:03:00Z">
              <w:r w:rsidDel="002162C6">
                <w:delText>Entwurf</w:delText>
              </w:r>
            </w:del>
          </w:p>
        </w:tc>
        <w:tc>
          <w:tcPr>
            <w:tcW w:w="567" w:type="dxa"/>
            <w:shd w:val="clear" w:color="auto" w:fill="auto"/>
          </w:tcPr>
          <w:p w14:paraId="38921495" w14:textId="72B735F4" w:rsidR="00880993" w:rsidDel="002162C6" w:rsidRDefault="0081635C" w:rsidP="00CB4A24">
            <w:pPr>
              <w:rPr>
                <w:del w:id="422" w:author="Lukas Zoller" w:date="2019-11-29T11:03:00Z"/>
              </w:rPr>
            </w:pPr>
            <w:del w:id="423" w:author="Lukas Zoller" w:date="2019-11-29T11:03:00Z">
              <w:r w:rsidDel="002162C6">
                <w:delText>Hoch</w:delText>
              </w:r>
            </w:del>
          </w:p>
        </w:tc>
        <w:tc>
          <w:tcPr>
            <w:tcW w:w="7662" w:type="dxa"/>
            <w:shd w:val="clear" w:color="auto" w:fill="auto"/>
          </w:tcPr>
          <w:p w14:paraId="572C75DD" w14:textId="36573F7D" w:rsidR="00880993" w:rsidDel="002162C6" w:rsidRDefault="0081635C" w:rsidP="00CB4A24">
            <w:pPr>
              <w:rPr>
                <w:del w:id="424" w:author="Lukas Zoller" w:date="2019-11-29T11:03:00Z"/>
              </w:rPr>
            </w:pPr>
            <w:del w:id="425" w:author="Lukas Zoller" w:date="2019-11-29T11:03:00Z">
              <w:r w:rsidDel="002162C6">
                <w:delText>Zuverlässigkeit: Die gelieferten Daten sollen deterministisch und auch reproduzierbar sein.</w:delText>
              </w:r>
            </w:del>
          </w:p>
        </w:tc>
      </w:tr>
      <w:tr w:rsidR="0081635C" w:rsidDel="002162C6" w14:paraId="6DCD3708" w14:textId="0539E92A" w:rsidTr="00CB4A24">
        <w:trPr>
          <w:del w:id="426" w:author="Lukas Zoller" w:date="2019-11-29T11:03:00Z"/>
        </w:trPr>
        <w:tc>
          <w:tcPr>
            <w:tcW w:w="547" w:type="dxa"/>
            <w:shd w:val="clear" w:color="auto" w:fill="auto"/>
          </w:tcPr>
          <w:p w14:paraId="4E62C642" w14:textId="54CB4510" w:rsidR="0081635C" w:rsidDel="002162C6" w:rsidRDefault="0081635C" w:rsidP="00CB4A24">
            <w:pPr>
              <w:rPr>
                <w:del w:id="427" w:author="Lukas Zoller" w:date="2019-11-29T11:03:00Z"/>
                <w:b/>
                <w:bCs/>
              </w:rPr>
            </w:pPr>
            <w:del w:id="428" w:author="Lukas Zoller" w:date="2019-11-29T11:03:00Z">
              <w:r w:rsidDel="002162C6">
                <w:rPr>
                  <w:b/>
                  <w:bCs/>
                </w:rPr>
                <w:delText>Q1.3</w:delText>
              </w:r>
            </w:del>
          </w:p>
        </w:tc>
        <w:tc>
          <w:tcPr>
            <w:tcW w:w="837" w:type="dxa"/>
            <w:shd w:val="clear" w:color="auto" w:fill="auto"/>
          </w:tcPr>
          <w:p w14:paraId="3E5CBABA" w14:textId="5700A0E5" w:rsidR="0081635C" w:rsidDel="002162C6" w:rsidRDefault="0081635C" w:rsidP="00CB4A24">
            <w:pPr>
              <w:rPr>
                <w:del w:id="429" w:author="Lukas Zoller" w:date="2019-11-29T11:03:00Z"/>
              </w:rPr>
            </w:pPr>
            <w:del w:id="430" w:author="Lukas Zoller" w:date="2019-11-29T11:03:00Z">
              <w:r w:rsidDel="002162C6">
                <w:delText>Entwurf</w:delText>
              </w:r>
            </w:del>
          </w:p>
        </w:tc>
        <w:tc>
          <w:tcPr>
            <w:tcW w:w="567" w:type="dxa"/>
            <w:shd w:val="clear" w:color="auto" w:fill="auto"/>
          </w:tcPr>
          <w:p w14:paraId="067448DE" w14:textId="227AD4B5" w:rsidR="0081635C" w:rsidDel="002162C6" w:rsidRDefault="0081635C" w:rsidP="00CB4A24">
            <w:pPr>
              <w:rPr>
                <w:del w:id="431" w:author="Lukas Zoller" w:date="2019-11-29T11:03:00Z"/>
              </w:rPr>
            </w:pPr>
            <w:del w:id="432" w:author="Lukas Zoller" w:date="2019-11-29T11:03:00Z">
              <w:r w:rsidDel="002162C6">
                <w:delText>Hoch</w:delText>
              </w:r>
            </w:del>
          </w:p>
        </w:tc>
        <w:tc>
          <w:tcPr>
            <w:tcW w:w="7662" w:type="dxa"/>
            <w:shd w:val="clear" w:color="auto" w:fill="auto"/>
          </w:tcPr>
          <w:p w14:paraId="361C1137" w14:textId="6ECB3840" w:rsidR="0081635C" w:rsidDel="002162C6" w:rsidRDefault="0081635C" w:rsidP="00CB4A24">
            <w:pPr>
              <w:rPr>
                <w:del w:id="433" w:author="Lukas Zoller" w:date="2019-11-29T11:03:00Z"/>
              </w:rPr>
            </w:pPr>
            <w:del w:id="434" w:author="Lukas Zoller" w:date="2019-11-29T11:03:00Z">
              <w:r w:rsidDel="002162C6">
                <w:delText>Es muss eine Laufzeitabschätzung</w:delText>
              </w:r>
              <w:r w:rsidR="002E48BF" w:rsidDel="002162C6">
                <w:delText xml:space="preserve"> </w:delText>
              </w:r>
              <w:r w:rsidR="0022718F" w:rsidDel="002162C6">
                <w:delText xml:space="preserve">mit einer </w:delText>
              </w:r>
              <w:r w:rsidR="004B252E" w:rsidDel="002162C6">
                <w:delText>angestrebten Genauigkeit</w:delText>
              </w:r>
              <w:r w:rsidR="0022718F" w:rsidDel="002162C6">
                <w:delText xml:space="preserve"> von +/- </w:delText>
              </w:r>
              <w:r w:rsidR="004B252E" w:rsidDel="002162C6">
                <w:delText>25</w:delText>
              </w:r>
              <w:r w:rsidR="0022718F" w:rsidDel="002162C6">
                <w:delText>% der geschätzten Zeit</w:delText>
              </w:r>
              <w:r w:rsidR="002E48BF" w:rsidDel="002162C6">
                <w:delText xml:space="preserve"> </w:delText>
              </w:r>
              <w:r w:rsidDel="002162C6">
                <w:delText>als Warnungsgrundlage vor jeder Berechnung gemacht werden.</w:delText>
              </w:r>
            </w:del>
          </w:p>
        </w:tc>
      </w:tr>
    </w:tbl>
    <w:p w14:paraId="1122BE82" w14:textId="19B291C1" w:rsidR="007050ED" w:rsidRPr="005E3C39" w:rsidDel="002162C6" w:rsidRDefault="007050ED">
      <w:pPr>
        <w:rPr>
          <w:del w:id="435" w:author="Lukas Zoller" w:date="2019-11-29T11:03:00Z"/>
        </w:rPr>
      </w:pPr>
    </w:p>
    <w:p w14:paraId="111FE18D" w14:textId="5939A1B9" w:rsidR="006D6738" w:rsidRPr="005E3C39" w:rsidDel="002162C6" w:rsidRDefault="000D17D6" w:rsidP="000D17D6">
      <w:pPr>
        <w:spacing w:line="240" w:lineRule="auto"/>
        <w:rPr>
          <w:del w:id="436" w:author="Lukas Zoller" w:date="2019-11-29T11:03:00Z"/>
        </w:rPr>
      </w:pPr>
      <w:del w:id="437" w:author="Lukas Zoller" w:date="2019-11-29T11:03:00Z">
        <w:r w:rsidDel="002162C6">
          <w:br w:type="page"/>
        </w:r>
      </w:del>
    </w:p>
    <w:p w14:paraId="0F1C9F44" w14:textId="733AF0D3" w:rsidR="00925A41" w:rsidDel="002162C6" w:rsidRDefault="00027C0A" w:rsidP="00CB4A24">
      <w:pPr>
        <w:pStyle w:val="berschrift1"/>
        <w:rPr>
          <w:del w:id="438" w:author="Lukas Zoller" w:date="2019-11-29T11:03:00Z"/>
        </w:rPr>
      </w:pPr>
      <w:bookmarkStart w:id="439" w:name="_Toc22895007"/>
      <w:bookmarkStart w:id="440" w:name="_Toc22895161"/>
      <w:del w:id="441" w:author="Lukas Zoller" w:date="2019-11-29T11:03:00Z">
        <w:r w:rsidDel="002162C6">
          <w:delText>Glossar</w:delText>
        </w:r>
        <w:bookmarkEnd w:id="439"/>
        <w:bookmarkEnd w:id="440"/>
      </w:del>
    </w:p>
    <w:tbl>
      <w:tblPr>
        <w:tblStyle w:val="EinfacheTabelle2"/>
        <w:tblW w:w="9645" w:type="dxa"/>
        <w:tblLook w:val="04A0" w:firstRow="1" w:lastRow="0" w:firstColumn="1" w:lastColumn="0" w:noHBand="0" w:noVBand="1"/>
      </w:tblPr>
      <w:tblGrid>
        <w:gridCol w:w="2310"/>
        <w:gridCol w:w="7335"/>
      </w:tblGrid>
      <w:tr w:rsidR="00575075" w:rsidDel="002162C6" w14:paraId="1C0C263B" w14:textId="789E6C25" w:rsidTr="004B252E">
        <w:trPr>
          <w:cnfStyle w:val="100000000000" w:firstRow="1" w:lastRow="0" w:firstColumn="0" w:lastColumn="0" w:oddVBand="0" w:evenVBand="0" w:oddHBand="0" w:evenHBand="0" w:firstRowFirstColumn="0" w:firstRowLastColumn="0" w:lastRowFirstColumn="0" w:lastRowLastColumn="0"/>
          <w:trHeight w:val="1750"/>
          <w:del w:id="442" w:author="Lukas Zoller" w:date="2019-11-29T11:03:00Z"/>
        </w:trPr>
        <w:tc>
          <w:tcPr>
            <w:cnfStyle w:val="001000000000" w:firstRow="0" w:lastRow="0" w:firstColumn="1" w:lastColumn="0" w:oddVBand="0" w:evenVBand="0" w:oddHBand="0" w:evenHBand="0" w:firstRowFirstColumn="0" w:firstRowLastColumn="0" w:lastRowFirstColumn="0" w:lastRowLastColumn="0"/>
            <w:tcW w:w="2310" w:type="dxa"/>
          </w:tcPr>
          <w:p w14:paraId="52BB407D" w14:textId="2578C2E1" w:rsidR="00575075" w:rsidDel="002162C6" w:rsidRDefault="00575075" w:rsidP="00575075">
            <w:pPr>
              <w:rPr>
                <w:del w:id="443" w:author="Lukas Zoller" w:date="2019-11-29T11:03:00Z"/>
              </w:rPr>
            </w:pPr>
            <w:del w:id="444" w:author="Lukas Zoller" w:date="2019-11-29T11:03:00Z">
              <w:r w:rsidDel="002162C6">
                <w:delText>Neuronales Netzwerk</w:delText>
              </w:r>
            </w:del>
          </w:p>
        </w:tc>
        <w:tc>
          <w:tcPr>
            <w:tcW w:w="7335" w:type="dxa"/>
          </w:tcPr>
          <w:p w14:paraId="74A5E9ED" w14:textId="1A3EDC84" w:rsidR="00575075" w:rsidRPr="00575075" w:rsidDel="002162C6" w:rsidRDefault="00575075" w:rsidP="00575075">
            <w:pPr>
              <w:cnfStyle w:val="100000000000" w:firstRow="1" w:lastRow="0" w:firstColumn="0" w:lastColumn="0" w:oddVBand="0" w:evenVBand="0" w:oddHBand="0" w:evenHBand="0" w:firstRowFirstColumn="0" w:firstRowLastColumn="0" w:lastRowFirstColumn="0" w:lastRowLastColumn="0"/>
              <w:rPr>
                <w:del w:id="445" w:author="Lukas Zoller" w:date="2019-11-29T11:03:00Z"/>
                <w:b w:val="0"/>
                <w:bCs w:val="0"/>
              </w:rPr>
            </w:pPr>
            <w:del w:id="446" w:author="Lukas Zoller" w:date="2019-11-29T11:03:00Z">
              <w:r w:rsidRPr="00575075" w:rsidDel="002162C6">
                <w:rPr>
                  <w:b w:val="0"/>
                  <w:bCs w:val="0"/>
                </w:rPr>
                <w:delText xml:space="preserve">Das </w:delText>
              </w:r>
            </w:del>
            <w:del w:id="447" w:author="Lukas Zoller" w:date="2019-11-29T09:15:00Z">
              <w:r w:rsidRPr="00575075" w:rsidDel="005175B3">
                <w:rPr>
                  <w:b w:val="0"/>
                  <w:bCs w:val="0"/>
                </w:rPr>
                <w:delText xml:space="preserve">Künstliche Neuronale </w:delText>
              </w:r>
            </w:del>
            <w:del w:id="448" w:author="Lukas Zoller" w:date="2019-11-29T11:03:00Z">
              <w:r w:rsidRPr="00575075" w:rsidDel="002162C6">
                <w:rPr>
                  <w:b w:val="0"/>
                  <w:bCs w:val="0"/>
                </w:rPr>
                <w:delText xml:space="preserve">Netz (KNN) ist bis zu einem gewissen Grad dem Aufbau des biologischen Gehirns nachempfunden. Es besteht aus einem abstrahierten Modell miteinander verbundener Neuronen, durch deren spezielle Anordnung und Verknüpfung sich Anwendungsprobleme aus verschiedenen Bereichen wie der Statistik, der Technik oder der Wirtschaftswissenschaften computerbasiert lösen lassen. Das </w:delText>
              </w:r>
            </w:del>
            <w:del w:id="449" w:author="Lukas Zoller" w:date="2019-11-29T09:15:00Z">
              <w:r w:rsidRPr="00575075" w:rsidDel="005175B3">
                <w:rPr>
                  <w:b w:val="0"/>
                  <w:bCs w:val="0"/>
                </w:rPr>
                <w:delText xml:space="preserve">Neuronale </w:delText>
              </w:r>
            </w:del>
            <w:del w:id="450" w:author="Lukas Zoller" w:date="2019-11-29T11:03:00Z">
              <w:r w:rsidRPr="00575075" w:rsidDel="002162C6">
                <w:rPr>
                  <w:b w:val="0"/>
                  <w:bCs w:val="0"/>
                </w:rPr>
                <w:delText xml:space="preserve">Netz ist ein Forschungsgegenstand der Neuroinformatik und Teilgebiet der </w:delText>
              </w:r>
            </w:del>
            <w:del w:id="451" w:author="Lukas Zoller" w:date="2019-11-29T09:15:00Z">
              <w:r w:rsidRPr="00575075" w:rsidDel="005175B3">
                <w:rPr>
                  <w:b w:val="0"/>
                  <w:bCs w:val="0"/>
                </w:rPr>
                <w:delText xml:space="preserve">Künstlichen </w:delText>
              </w:r>
            </w:del>
            <w:del w:id="452" w:author="Lukas Zoller" w:date="2019-11-29T11:03:00Z">
              <w:r w:rsidRPr="00575075" w:rsidDel="002162C6">
                <w:rPr>
                  <w:b w:val="0"/>
                  <w:bCs w:val="0"/>
                </w:rPr>
                <w:delText>Intelligenz. Neuronale Netze müssen, bevor sie Problemstellungen lösen können, trainiert werden.</w:delText>
              </w:r>
              <w:r w:rsidDel="002162C6">
                <w:rPr>
                  <w:rStyle w:val="Funotenzeichen"/>
                  <w:b w:val="0"/>
                  <w:bCs w:val="0"/>
                </w:rPr>
                <w:footnoteReference w:id="1"/>
              </w:r>
            </w:del>
          </w:p>
        </w:tc>
      </w:tr>
      <w:tr w:rsidR="00575075" w:rsidDel="002162C6" w14:paraId="5E792D92" w14:textId="3BCB7702" w:rsidTr="004B252E">
        <w:trPr>
          <w:cnfStyle w:val="000000100000" w:firstRow="0" w:lastRow="0" w:firstColumn="0" w:lastColumn="0" w:oddVBand="0" w:evenVBand="0" w:oddHBand="1" w:evenHBand="0" w:firstRowFirstColumn="0" w:firstRowLastColumn="0" w:lastRowFirstColumn="0" w:lastRowLastColumn="0"/>
          <w:trHeight w:val="2590"/>
          <w:del w:id="455" w:author="Lukas Zoller" w:date="2019-11-29T11:03:00Z"/>
        </w:trPr>
        <w:tc>
          <w:tcPr>
            <w:cnfStyle w:val="001000000000" w:firstRow="0" w:lastRow="0" w:firstColumn="1" w:lastColumn="0" w:oddVBand="0" w:evenVBand="0" w:oddHBand="0" w:evenHBand="0" w:firstRowFirstColumn="0" w:firstRowLastColumn="0" w:lastRowFirstColumn="0" w:lastRowLastColumn="0"/>
            <w:tcW w:w="2310" w:type="dxa"/>
          </w:tcPr>
          <w:p w14:paraId="19236619" w14:textId="70F6076D" w:rsidR="00575075" w:rsidDel="002162C6" w:rsidRDefault="00575075" w:rsidP="00575075">
            <w:pPr>
              <w:rPr>
                <w:del w:id="456" w:author="Lukas Zoller" w:date="2019-11-29T11:03:00Z"/>
              </w:rPr>
            </w:pPr>
            <w:del w:id="457" w:author="Lukas Zoller" w:date="2019-11-29T11:03:00Z">
              <w:r w:rsidDel="002162C6">
                <w:delText>Layer</w:delText>
              </w:r>
            </w:del>
          </w:p>
        </w:tc>
        <w:tc>
          <w:tcPr>
            <w:tcW w:w="7335" w:type="dxa"/>
          </w:tcPr>
          <w:p w14:paraId="187552C3" w14:textId="118A4477" w:rsidR="00575075" w:rsidRPr="00575075" w:rsidDel="002162C6" w:rsidRDefault="00575075" w:rsidP="00575075">
            <w:pPr>
              <w:pStyle w:val="StandardWeb"/>
              <w:cnfStyle w:val="000000100000" w:firstRow="0" w:lastRow="0" w:firstColumn="0" w:lastColumn="0" w:oddVBand="0" w:evenVBand="0" w:oddHBand="1" w:evenHBand="0" w:firstRowFirstColumn="0" w:firstRowLastColumn="0" w:lastRowFirstColumn="0" w:lastRowLastColumn="0"/>
              <w:rPr>
                <w:del w:id="458" w:author="Lukas Zoller" w:date="2019-11-29T11:03:00Z"/>
                <w:rFonts w:ascii="Lucida Sans" w:eastAsia="Lucida Sans" w:hAnsi="Lucida Sans"/>
                <w:sz w:val="19"/>
                <w:szCs w:val="20"/>
                <w:lang w:eastAsia="en-US"/>
              </w:rPr>
            </w:pPr>
            <w:del w:id="459" w:author="Lukas Zoller" w:date="2019-11-29T11:03:00Z">
              <w:r w:rsidRPr="00575075" w:rsidDel="002162C6">
                <w:rPr>
                  <w:rFonts w:ascii="Lucida Sans" w:eastAsia="Lucida Sans" w:hAnsi="Lucida Sans"/>
                  <w:sz w:val="19"/>
                  <w:szCs w:val="20"/>
                  <w:lang w:eastAsia="en-US"/>
                </w:rPr>
                <w:delText xml:space="preserve">Die </w:delText>
              </w:r>
              <w:r w:rsidRPr="00575075" w:rsidDel="002162C6">
                <w:rPr>
                  <w:rFonts w:ascii="Lucida Sans" w:eastAsia="Lucida Sans" w:hAnsi="Lucida Sans"/>
                  <w:i/>
                  <w:iCs/>
                  <w:sz w:val="19"/>
                  <w:szCs w:val="20"/>
                  <w:lang w:eastAsia="en-US"/>
                </w:rPr>
                <w:delText>Neuronen</w:delText>
              </w:r>
              <w:r w:rsidRPr="00575075" w:rsidDel="002162C6">
                <w:rPr>
                  <w:rFonts w:ascii="Lucida Sans" w:eastAsia="Lucida Sans" w:hAnsi="Lucida Sans"/>
                  <w:sz w:val="19"/>
                  <w:szCs w:val="20"/>
                  <w:lang w:eastAsia="en-US"/>
                </w:rPr>
                <w:delText xml:space="preserve"> (auch </w:delText>
              </w:r>
              <w:r w:rsidRPr="00575075" w:rsidDel="002162C6">
                <w:rPr>
                  <w:rFonts w:ascii="Lucida Sans" w:eastAsia="Lucida Sans" w:hAnsi="Lucida Sans"/>
                  <w:i/>
                  <w:iCs/>
                  <w:sz w:val="19"/>
                  <w:szCs w:val="20"/>
                  <w:lang w:eastAsia="en-US"/>
                </w:rPr>
                <w:delText>Knotenpunkte</w:delText>
              </w:r>
              <w:r w:rsidRPr="00575075" w:rsidDel="002162C6">
                <w:rPr>
                  <w:rFonts w:ascii="Lucida Sans" w:eastAsia="Lucida Sans" w:hAnsi="Lucida Sans"/>
                  <w:sz w:val="19"/>
                  <w:szCs w:val="20"/>
                  <w:lang w:eastAsia="en-US"/>
                </w:rPr>
                <w:delText xml:space="preserve">) eines künstlichen neuronalen Netzes sind schichtweise in sogenannten </w:delText>
              </w:r>
              <w:r w:rsidR="008C4244" w:rsidRPr="00575075" w:rsidDel="002162C6">
                <w:rPr>
                  <w:rFonts w:ascii="Lucida Sans" w:eastAsia="Lucida Sans" w:hAnsi="Lucida Sans"/>
                  <w:i/>
                  <w:iCs/>
                  <w:sz w:val="19"/>
                  <w:szCs w:val="20"/>
                  <w:lang w:eastAsia="en-US"/>
                </w:rPr>
                <w:delText>Layer</w:delText>
              </w:r>
              <w:r w:rsidR="008C4244" w:rsidDel="002162C6">
                <w:rPr>
                  <w:rFonts w:ascii="Lucida Sans" w:eastAsia="Lucida Sans" w:hAnsi="Lucida Sans"/>
                  <w:i/>
                  <w:iCs/>
                  <w:sz w:val="19"/>
                  <w:szCs w:val="20"/>
                  <w:lang w:eastAsia="en-US"/>
                </w:rPr>
                <w:delText>s</w:delText>
              </w:r>
              <w:r w:rsidR="008C4244" w:rsidRPr="00575075" w:rsidDel="002162C6">
                <w:rPr>
                  <w:rFonts w:ascii="Lucida Sans" w:eastAsia="Lucida Sans" w:hAnsi="Lucida Sans"/>
                  <w:sz w:val="19"/>
                  <w:szCs w:val="20"/>
                  <w:lang w:eastAsia="en-US"/>
                </w:rPr>
                <w:delText xml:space="preserve"> </w:delText>
              </w:r>
              <w:r w:rsidRPr="00575075" w:rsidDel="002162C6">
                <w:rPr>
                  <w:rFonts w:ascii="Lucida Sans" w:eastAsia="Lucida Sans" w:hAnsi="Lucida Sans"/>
                  <w:sz w:val="19"/>
                  <w:szCs w:val="20"/>
                  <w:lang w:eastAsia="en-US"/>
                </w:rPr>
                <w:delText xml:space="preserve">angeordnet und in der Regel in einer festen Hierarchie miteinander verbunden. Die Neuronen sind dabei zumeist zwischen zwei </w:delText>
              </w:r>
              <w:r w:rsidR="008C4244" w:rsidRPr="00575075" w:rsidDel="002162C6">
                <w:rPr>
                  <w:rFonts w:ascii="Lucida Sans" w:eastAsia="Lucida Sans" w:hAnsi="Lucida Sans"/>
                  <w:sz w:val="19"/>
                  <w:szCs w:val="20"/>
                  <w:lang w:eastAsia="en-US"/>
                </w:rPr>
                <w:delText>Layer</w:delText>
              </w:r>
              <w:r w:rsidR="008C4244" w:rsidDel="002162C6">
                <w:rPr>
                  <w:rFonts w:ascii="Lucida Sans" w:eastAsia="Lucida Sans" w:hAnsi="Lucida Sans"/>
                  <w:sz w:val="19"/>
                  <w:szCs w:val="20"/>
                  <w:lang w:eastAsia="en-US"/>
                </w:rPr>
                <w:delText>s</w:delText>
              </w:r>
              <w:r w:rsidR="008C4244" w:rsidRPr="00575075" w:rsidDel="002162C6">
                <w:rPr>
                  <w:rFonts w:ascii="Lucida Sans" w:eastAsia="Lucida Sans" w:hAnsi="Lucida Sans"/>
                  <w:sz w:val="19"/>
                  <w:szCs w:val="20"/>
                  <w:lang w:eastAsia="en-US"/>
                </w:rPr>
                <w:delText xml:space="preserve"> </w:delText>
              </w:r>
              <w:r w:rsidRPr="00575075" w:rsidDel="002162C6">
                <w:rPr>
                  <w:rFonts w:ascii="Lucida Sans" w:eastAsia="Lucida Sans" w:hAnsi="Lucida Sans"/>
                  <w:sz w:val="19"/>
                  <w:szCs w:val="20"/>
                  <w:lang w:eastAsia="en-US"/>
                </w:rPr>
                <w:delText>verbunden (</w:delText>
              </w:r>
              <w:r w:rsidRPr="00575075" w:rsidDel="002162C6">
                <w:rPr>
                  <w:rFonts w:ascii="Lucida Sans" w:eastAsia="Lucida Sans" w:hAnsi="Lucida Sans"/>
                  <w:i/>
                  <w:iCs/>
                  <w:sz w:val="19"/>
                  <w:szCs w:val="20"/>
                  <w:lang w:eastAsia="en-US"/>
                </w:rPr>
                <w:delText>Inter-Neuronlayer-Connection</w:delText>
              </w:r>
              <w:r w:rsidRPr="00575075" w:rsidDel="002162C6">
                <w:rPr>
                  <w:rFonts w:ascii="Lucida Sans" w:eastAsia="Lucida Sans" w:hAnsi="Lucida Sans"/>
                  <w:sz w:val="19"/>
                  <w:szCs w:val="20"/>
                  <w:lang w:eastAsia="en-US"/>
                </w:rPr>
                <w:delText>), in selteneren Fällen aber auch innerhalb eines Layers (</w:delText>
              </w:r>
              <w:r w:rsidRPr="00575075" w:rsidDel="002162C6">
                <w:rPr>
                  <w:rFonts w:ascii="Lucida Sans" w:eastAsia="Lucida Sans" w:hAnsi="Lucida Sans"/>
                  <w:i/>
                  <w:iCs/>
                  <w:sz w:val="19"/>
                  <w:szCs w:val="20"/>
                  <w:lang w:eastAsia="en-US"/>
                </w:rPr>
                <w:delText>Intra-Neuronlayer-Connection</w:delText>
              </w:r>
              <w:r w:rsidRPr="00575075" w:rsidDel="002162C6">
                <w:rPr>
                  <w:rFonts w:ascii="Lucida Sans" w:eastAsia="Lucida Sans" w:hAnsi="Lucida Sans"/>
                  <w:sz w:val="19"/>
                  <w:szCs w:val="20"/>
                  <w:lang w:eastAsia="en-US"/>
                </w:rPr>
                <w:delText>).</w:delText>
              </w:r>
            </w:del>
          </w:p>
          <w:p w14:paraId="67F4C6F3" w14:textId="3983F812" w:rsidR="00575075" w:rsidRPr="00575075" w:rsidDel="002162C6" w:rsidRDefault="00575075" w:rsidP="00575075">
            <w:pPr>
              <w:pStyle w:val="StandardWeb"/>
              <w:cnfStyle w:val="000000100000" w:firstRow="0" w:lastRow="0" w:firstColumn="0" w:lastColumn="0" w:oddVBand="0" w:evenVBand="0" w:oddHBand="1" w:evenHBand="0" w:firstRowFirstColumn="0" w:firstRowLastColumn="0" w:lastRowFirstColumn="0" w:lastRowLastColumn="0"/>
              <w:rPr>
                <w:del w:id="460" w:author="Lukas Zoller" w:date="2019-11-29T11:03:00Z"/>
                <w:rFonts w:ascii="Lucida Sans" w:eastAsia="Lucida Sans" w:hAnsi="Lucida Sans"/>
                <w:sz w:val="19"/>
                <w:szCs w:val="20"/>
                <w:lang w:eastAsia="en-US"/>
              </w:rPr>
            </w:pPr>
            <w:del w:id="461" w:author="Lukas Zoller" w:date="2019-11-29T11:03:00Z">
              <w:r w:rsidRPr="00575075" w:rsidDel="002162C6">
                <w:rPr>
                  <w:rFonts w:ascii="Lucida Sans" w:eastAsia="Lucida Sans" w:hAnsi="Lucida Sans"/>
                  <w:sz w:val="19"/>
                  <w:szCs w:val="20"/>
                  <w:lang w:eastAsia="en-US"/>
                </w:rPr>
                <w:delText xml:space="preserve">Zwischen den </w:delText>
              </w:r>
              <w:r w:rsidR="008C4244" w:rsidRPr="00575075" w:rsidDel="002162C6">
                <w:rPr>
                  <w:rFonts w:ascii="Lucida Sans" w:eastAsia="Lucida Sans" w:hAnsi="Lucida Sans"/>
                  <w:sz w:val="19"/>
                  <w:szCs w:val="20"/>
                  <w:lang w:eastAsia="en-US"/>
                </w:rPr>
                <w:delText>Layer</w:delText>
              </w:r>
              <w:r w:rsidR="008C4244" w:rsidDel="002162C6">
                <w:rPr>
                  <w:rFonts w:ascii="Lucida Sans" w:eastAsia="Lucida Sans" w:hAnsi="Lucida Sans"/>
                  <w:sz w:val="19"/>
                  <w:szCs w:val="20"/>
                  <w:lang w:eastAsia="en-US"/>
                </w:rPr>
                <w:delText>s</w:delText>
              </w:r>
              <w:r w:rsidR="008C4244" w:rsidRPr="00575075" w:rsidDel="002162C6">
                <w:rPr>
                  <w:rFonts w:ascii="Lucida Sans" w:eastAsia="Lucida Sans" w:hAnsi="Lucida Sans"/>
                  <w:sz w:val="19"/>
                  <w:szCs w:val="20"/>
                  <w:lang w:eastAsia="en-US"/>
                </w:rPr>
                <w:delText xml:space="preserve"> </w:delText>
              </w:r>
              <w:r w:rsidRPr="00575075" w:rsidDel="002162C6">
                <w:rPr>
                  <w:rFonts w:ascii="Lucida Sans" w:eastAsia="Lucida Sans" w:hAnsi="Lucida Sans"/>
                  <w:sz w:val="19"/>
                  <w:szCs w:val="20"/>
                  <w:lang w:eastAsia="en-US"/>
                </w:rPr>
                <w:delText>oder Schichten ist jedes Neuron der einen Schicht immer mit allen Neuronen der nächsten Schicht verbunden.</w:delText>
              </w:r>
            </w:del>
          </w:p>
          <w:p w14:paraId="7E109D8D" w14:textId="38875B6F" w:rsidR="00575075" w:rsidRPr="00575075" w:rsidDel="002162C6" w:rsidRDefault="00575075" w:rsidP="00575075">
            <w:pPr>
              <w:pStyle w:val="StandardWeb"/>
              <w:cnfStyle w:val="000000100000" w:firstRow="0" w:lastRow="0" w:firstColumn="0" w:lastColumn="0" w:oddVBand="0" w:evenVBand="0" w:oddHBand="1" w:evenHBand="0" w:firstRowFirstColumn="0" w:firstRowLastColumn="0" w:lastRowFirstColumn="0" w:lastRowLastColumn="0"/>
              <w:rPr>
                <w:del w:id="462" w:author="Lukas Zoller" w:date="2019-11-29T11:03:00Z"/>
                <w:rFonts w:ascii="Lucida Sans" w:eastAsia="Lucida Sans" w:hAnsi="Lucida Sans"/>
                <w:sz w:val="19"/>
                <w:szCs w:val="20"/>
                <w:lang w:eastAsia="en-US"/>
              </w:rPr>
            </w:pPr>
            <w:del w:id="463" w:author="Lukas Zoller" w:date="2019-11-29T11:03:00Z">
              <w:r w:rsidRPr="00575075" w:rsidDel="002162C6">
                <w:rPr>
                  <w:rFonts w:ascii="Lucida Sans" w:eastAsia="Lucida Sans" w:hAnsi="Lucida Sans"/>
                  <w:sz w:val="19"/>
                  <w:szCs w:val="20"/>
                  <w:lang w:eastAsia="en-US"/>
                </w:rPr>
                <w:delText xml:space="preserve">Beginnend mit der </w:delText>
              </w:r>
              <w:r w:rsidRPr="00575075" w:rsidDel="002162C6">
                <w:rPr>
                  <w:rFonts w:ascii="Lucida Sans" w:eastAsia="Lucida Sans" w:hAnsi="Lucida Sans"/>
                  <w:i/>
                  <w:iCs/>
                  <w:sz w:val="19"/>
                  <w:szCs w:val="20"/>
                  <w:lang w:eastAsia="en-US"/>
                </w:rPr>
                <w:delText>Eingabeschicht</w:delText>
              </w:r>
              <w:r w:rsidRPr="00575075" w:rsidDel="002162C6">
                <w:rPr>
                  <w:rFonts w:ascii="Lucida Sans" w:eastAsia="Lucida Sans" w:hAnsi="Lucida Sans"/>
                  <w:sz w:val="19"/>
                  <w:szCs w:val="20"/>
                  <w:lang w:eastAsia="en-US"/>
                </w:rPr>
                <w:delText xml:space="preserve"> (</w:delText>
              </w:r>
              <w:r w:rsidRPr="00575075" w:rsidDel="002162C6">
                <w:rPr>
                  <w:rFonts w:ascii="Lucida Sans" w:eastAsia="Lucida Sans" w:hAnsi="Lucida Sans"/>
                  <w:i/>
                  <w:iCs/>
                  <w:sz w:val="19"/>
                  <w:szCs w:val="20"/>
                  <w:lang w:eastAsia="en-US"/>
                </w:rPr>
                <w:delText>Input Layer</w:delText>
              </w:r>
              <w:r w:rsidRPr="00575075" w:rsidDel="002162C6">
                <w:rPr>
                  <w:rFonts w:ascii="Lucida Sans" w:eastAsia="Lucida Sans" w:hAnsi="Lucida Sans"/>
                  <w:sz w:val="19"/>
                  <w:szCs w:val="20"/>
                  <w:lang w:eastAsia="en-US"/>
                </w:rPr>
                <w:delText xml:space="preserve">) fließen Informationen über eine oder mehrere </w:delText>
              </w:r>
              <w:r w:rsidRPr="00575075" w:rsidDel="002162C6">
                <w:rPr>
                  <w:rFonts w:ascii="Lucida Sans" w:eastAsia="Lucida Sans" w:hAnsi="Lucida Sans"/>
                  <w:i/>
                  <w:iCs/>
                  <w:sz w:val="19"/>
                  <w:szCs w:val="20"/>
                  <w:lang w:eastAsia="en-US"/>
                </w:rPr>
                <w:delText>Zwischenschichten</w:delText>
              </w:r>
              <w:r w:rsidRPr="00575075" w:rsidDel="002162C6">
                <w:rPr>
                  <w:rFonts w:ascii="Lucida Sans" w:eastAsia="Lucida Sans" w:hAnsi="Lucida Sans"/>
                  <w:sz w:val="19"/>
                  <w:szCs w:val="20"/>
                  <w:lang w:eastAsia="en-US"/>
                </w:rPr>
                <w:delText xml:space="preserve"> (</w:delText>
              </w:r>
              <w:r w:rsidRPr="00575075" w:rsidDel="002162C6">
                <w:rPr>
                  <w:rFonts w:ascii="Lucida Sans" w:eastAsia="Lucida Sans" w:hAnsi="Lucida Sans"/>
                  <w:i/>
                  <w:iCs/>
                  <w:sz w:val="19"/>
                  <w:szCs w:val="20"/>
                  <w:lang w:eastAsia="en-US"/>
                </w:rPr>
                <w:delText>Hidden Layer</w:delText>
              </w:r>
              <w:r w:rsidRPr="00575075" w:rsidDel="002162C6">
                <w:rPr>
                  <w:rFonts w:ascii="Lucida Sans" w:eastAsia="Lucida Sans" w:hAnsi="Lucida Sans"/>
                  <w:sz w:val="19"/>
                  <w:szCs w:val="20"/>
                  <w:lang w:eastAsia="en-US"/>
                </w:rPr>
                <w:delText xml:space="preserve">) bis hin zur </w:delText>
              </w:r>
              <w:r w:rsidRPr="00575075" w:rsidDel="002162C6">
                <w:rPr>
                  <w:rFonts w:ascii="Lucida Sans" w:eastAsia="Lucida Sans" w:hAnsi="Lucida Sans"/>
                  <w:i/>
                  <w:iCs/>
                  <w:sz w:val="19"/>
                  <w:szCs w:val="20"/>
                  <w:lang w:eastAsia="en-US"/>
                </w:rPr>
                <w:delText>Ausgabeschicht</w:delText>
              </w:r>
              <w:r w:rsidRPr="00575075" w:rsidDel="002162C6">
                <w:rPr>
                  <w:rFonts w:ascii="Lucida Sans" w:eastAsia="Lucida Sans" w:hAnsi="Lucida Sans"/>
                  <w:sz w:val="19"/>
                  <w:szCs w:val="20"/>
                  <w:lang w:eastAsia="en-US"/>
                </w:rPr>
                <w:delText xml:space="preserve"> (</w:delText>
              </w:r>
              <w:r w:rsidRPr="00575075" w:rsidDel="002162C6">
                <w:rPr>
                  <w:rFonts w:ascii="Lucida Sans" w:eastAsia="Lucida Sans" w:hAnsi="Lucida Sans"/>
                  <w:i/>
                  <w:iCs/>
                  <w:sz w:val="19"/>
                  <w:szCs w:val="20"/>
                  <w:lang w:eastAsia="en-US"/>
                </w:rPr>
                <w:delText>Output Layer</w:delText>
              </w:r>
              <w:r w:rsidRPr="00575075" w:rsidDel="002162C6">
                <w:rPr>
                  <w:rFonts w:ascii="Lucida Sans" w:eastAsia="Lucida Sans" w:hAnsi="Lucida Sans"/>
                  <w:sz w:val="19"/>
                  <w:szCs w:val="20"/>
                  <w:lang w:eastAsia="en-US"/>
                </w:rPr>
                <w:delText>). Dabei ist der Output des einen Neurons der Input des nächsten.</w:delText>
              </w:r>
              <w:r w:rsidR="00F9445A" w:rsidDel="002162C6">
                <w:rPr>
                  <w:rStyle w:val="Funotenzeichen"/>
                  <w:rFonts w:ascii="Lucida Sans" w:eastAsia="Lucida Sans" w:hAnsi="Lucida Sans"/>
                  <w:sz w:val="19"/>
                  <w:szCs w:val="20"/>
                  <w:lang w:eastAsia="en-US"/>
                </w:rPr>
                <w:footnoteReference w:id="2"/>
              </w:r>
            </w:del>
          </w:p>
        </w:tc>
      </w:tr>
      <w:tr w:rsidR="00575075" w:rsidDel="002162C6" w14:paraId="388F8649" w14:textId="417A5C4D" w:rsidTr="004B252E">
        <w:trPr>
          <w:trHeight w:val="1162"/>
          <w:del w:id="466" w:author="Lukas Zoller" w:date="2019-11-29T11:03:00Z"/>
        </w:trPr>
        <w:tc>
          <w:tcPr>
            <w:cnfStyle w:val="001000000000" w:firstRow="0" w:lastRow="0" w:firstColumn="1" w:lastColumn="0" w:oddVBand="0" w:evenVBand="0" w:oddHBand="0" w:evenHBand="0" w:firstRowFirstColumn="0" w:firstRowLastColumn="0" w:lastRowFirstColumn="0" w:lastRowLastColumn="0"/>
            <w:tcW w:w="2310" w:type="dxa"/>
          </w:tcPr>
          <w:p w14:paraId="57217263" w14:textId="54BB8E43" w:rsidR="00575075" w:rsidDel="002162C6" w:rsidRDefault="00575075" w:rsidP="00575075">
            <w:pPr>
              <w:rPr>
                <w:del w:id="467" w:author="Lukas Zoller" w:date="2019-11-29T11:03:00Z"/>
              </w:rPr>
            </w:pPr>
            <w:del w:id="468" w:author="Lukas Zoller" w:date="2019-11-29T11:03:00Z">
              <w:r w:rsidDel="002162C6">
                <w:delText>Hyperparameter</w:delText>
              </w:r>
            </w:del>
          </w:p>
        </w:tc>
        <w:tc>
          <w:tcPr>
            <w:tcW w:w="7335" w:type="dxa"/>
          </w:tcPr>
          <w:p w14:paraId="392E195B" w14:textId="24754239" w:rsidR="00575075" w:rsidDel="002162C6" w:rsidRDefault="00F9445A" w:rsidP="00575075">
            <w:pPr>
              <w:cnfStyle w:val="000000000000" w:firstRow="0" w:lastRow="0" w:firstColumn="0" w:lastColumn="0" w:oddVBand="0" w:evenVBand="0" w:oddHBand="0" w:evenHBand="0" w:firstRowFirstColumn="0" w:firstRowLastColumn="0" w:lastRowFirstColumn="0" w:lastRowLastColumn="0"/>
              <w:rPr>
                <w:del w:id="469" w:author="Lukas Zoller" w:date="2019-11-29T11:03:00Z"/>
              </w:rPr>
            </w:pPr>
            <w:del w:id="470" w:author="Lukas Zoller" w:date="2019-11-29T11:03:00Z">
              <w:r w:rsidRPr="00F9445A" w:rsidDel="002162C6">
                <w:delText>Ein Hyperparameter ist ein Parameter, der zur Steuerung des Trainingsalgorithmus verwendet wird und dessen Wert im Gegensatz zu anderen Parametern vor dem eigentlichen Training des Modells festgelegt werden muss.</w:delText>
              </w:r>
              <w:r w:rsidDel="002162C6">
                <w:rPr>
                  <w:rStyle w:val="Funotenzeichen"/>
                </w:rPr>
                <w:footnoteReference w:id="3"/>
              </w:r>
              <w:r w:rsidR="008C4244" w:rsidDel="002162C6">
                <w:delText xml:space="preserve"> Beispiele für Hyperparameter sind: Anzahl hidden Layers, Anzahl Knoten pro Layer, Learning Rate (für den Optimierungsalgorithmus), etc.</w:delText>
              </w:r>
            </w:del>
          </w:p>
        </w:tc>
      </w:tr>
      <w:tr w:rsidR="00F9445A" w:rsidDel="002162C6" w14:paraId="6B82E459" w14:textId="52E606C2" w:rsidTr="004B252E">
        <w:trPr>
          <w:cnfStyle w:val="000000100000" w:firstRow="0" w:lastRow="0" w:firstColumn="0" w:lastColumn="0" w:oddVBand="0" w:evenVBand="0" w:oddHBand="1" w:evenHBand="0" w:firstRowFirstColumn="0" w:firstRowLastColumn="0" w:lastRowFirstColumn="0" w:lastRowLastColumn="0"/>
          <w:trHeight w:val="1366"/>
          <w:del w:id="473" w:author="Lukas Zoller" w:date="2019-11-29T11:03:00Z"/>
        </w:trPr>
        <w:tc>
          <w:tcPr>
            <w:cnfStyle w:val="001000000000" w:firstRow="0" w:lastRow="0" w:firstColumn="1" w:lastColumn="0" w:oddVBand="0" w:evenVBand="0" w:oddHBand="0" w:evenHBand="0" w:firstRowFirstColumn="0" w:firstRowLastColumn="0" w:lastRowFirstColumn="0" w:lastRowLastColumn="0"/>
            <w:tcW w:w="2310" w:type="dxa"/>
          </w:tcPr>
          <w:p w14:paraId="4F8C059D" w14:textId="72A2F82F" w:rsidR="00F9445A" w:rsidDel="002162C6" w:rsidRDefault="008C4244" w:rsidP="00575075">
            <w:pPr>
              <w:rPr>
                <w:del w:id="474" w:author="Lukas Zoller" w:date="2019-11-29T11:03:00Z"/>
              </w:rPr>
            </w:pPr>
            <w:del w:id="475" w:author="Lukas Zoller" w:date="2019-11-29T11:03:00Z">
              <w:r w:rsidDel="002162C6">
                <w:delText>Klassifizierte Daten</w:delText>
              </w:r>
            </w:del>
          </w:p>
        </w:tc>
        <w:tc>
          <w:tcPr>
            <w:tcW w:w="7335" w:type="dxa"/>
          </w:tcPr>
          <w:p w14:paraId="69D61E52" w14:textId="7CA1AF8B" w:rsidR="002D70D7" w:rsidDel="002162C6" w:rsidRDefault="002D70D7" w:rsidP="00575075">
            <w:pPr>
              <w:cnfStyle w:val="000000100000" w:firstRow="0" w:lastRow="0" w:firstColumn="0" w:lastColumn="0" w:oddVBand="0" w:evenVBand="0" w:oddHBand="1" w:evenHBand="0" w:firstRowFirstColumn="0" w:firstRowLastColumn="0" w:lastRowFirstColumn="0" w:lastRowLastColumn="0"/>
              <w:rPr>
                <w:del w:id="476" w:author="Lukas Zoller" w:date="2019-11-29T11:03:00Z"/>
              </w:rPr>
            </w:pPr>
            <w:del w:id="477" w:author="Lukas Zoller" w:date="2019-11-29T11:03:00Z">
              <w:r w:rsidDel="002162C6">
                <w:delText>(</w:delText>
              </w:r>
              <w:r w:rsidR="008C4244" w:rsidDel="002162C6">
                <w:delText>Englisch auch labelled data genannt</w:delText>
              </w:r>
              <w:r w:rsidDel="002162C6">
                <w:delText>) Klassifizierte Datensätze enthalten eine Anzahl von Fällen, die mit bestimmten Labels versehen sind. Ein Beispiel wäre ein Datensatz in welchem pro Zeile die Pixelwerte eines Fotos enthalten sind (Spalten 1-256) und in einer weiteren Spalte der Wert 0 oder 1 ob es sich um ein Katzenfoto oder nicht handelt.</w:delText>
              </w:r>
            </w:del>
          </w:p>
          <w:p w14:paraId="49C0261C" w14:textId="5AB45321" w:rsidR="002D70D7" w:rsidDel="002162C6" w:rsidRDefault="002D70D7" w:rsidP="00575075">
            <w:pPr>
              <w:cnfStyle w:val="000000100000" w:firstRow="0" w:lastRow="0" w:firstColumn="0" w:lastColumn="0" w:oddVBand="0" w:evenVBand="0" w:oddHBand="1" w:evenHBand="0" w:firstRowFirstColumn="0" w:firstRowLastColumn="0" w:lastRowFirstColumn="0" w:lastRowLastColumn="0"/>
              <w:rPr>
                <w:del w:id="478" w:author="Lukas Zoller" w:date="2019-11-29T11:03:00Z"/>
              </w:rPr>
            </w:pPr>
            <w:del w:id="479" w:author="Lukas Zoller" w:date="2019-11-29T11:03:00Z">
              <w:r w:rsidDel="002162C6">
                <w:delText xml:space="preserve">Klassifizierte Datensätze werden für das Training und das </w:delText>
              </w:r>
            </w:del>
            <w:del w:id="480" w:author="Lukas Zoller" w:date="2019-11-29T09:16:00Z">
              <w:r w:rsidDel="005175B3">
                <w:delText xml:space="preserve">Testing </w:delText>
              </w:r>
            </w:del>
            <w:del w:id="481" w:author="Lukas Zoller" w:date="2019-11-29T11:03:00Z">
              <w:r w:rsidDel="002162C6">
                <w:delText>von Modellen verwendet.</w:delText>
              </w:r>
            </w:del>
          </w:p>
        </w:tc>
      </w:tr>
      <w:tr w:rsidR="008C4244" w:rsidDel="002162C6" w14:paraId="6BAC1AB2" w14:textId="79063257" w:rsidTr="004B252E">
        <w:trPr>
          <w:trHeight w:val="1162"/>
          <w:del w:id="482" w:author="Lukas Zoller" w:date="2019-11-29T11:03:00Z"/>
        </w:trPr>
        <w:tc>
          <w:tcPr>
            <w:cnfStyle w:val="001000000000" w:firstRow="0" w:lastRow="0" w:firstColumn="1" w:lastColumn="0" w:oddVBand="0" w:evenVBand="0" w:oddHBand="0" w:evenHBand="0" w:firstRowFirstColumn="0" w:firstRowLastColumn="0" w:lastRowFirstColumn="0" w:lastRowLastColumn="0"/>
            <w:tcW w:w="2310" w:type="dxa"/>
          </w:tcPr>
          <w:p w14:paraId="392AF86D" w14:textId="15FCC03F" w:rsidR="008C4244" w:rsidRPr="0022718F" w:rsidDel="002162C6" w:rsidRDefault="008C4244">
            <w:pPr>
              <w:rPr>
                <w:del w:id="483" w:author="Lukas Zoller" w:date="2019-11-29T11:03:00Z"/>
                <w:b w:val="0"/>
                <w:bCs w:val="0"/>
              </w:rPr>
            </w:pPr>
            <w:del w:id="484" w:author="Lukas Zoller" w:date="2019-11-29T11:03:00Z">
              <w:r w:rsidDel="002162C6">
                <w:delText>Testdaten</w:delText>
              </w:r>
            </w:del>
          </w:p>
        </w:tc>
        <w:tc>
          <w:tcPr>
            <w:tcW w:w="7335" w:type="dxa"/>
          </w:tcPr>
          <w:p w14:paraId="40893B13" w14:textId="1547A80A" w:rsidR="008C4244" w:rsidDel="002162C6" w:rsidRDefault="008C4244" w:rsidP="008C4244">
            <w:pPr>
              <w:cnfStyle w:val="000000000000" w:firstRow="0" w:lastRow="0" w:firstColumn="0" w:lastColumn="0" w:oddVBand="0" w:evenVBand="0" w:oddHBand="0" w:evenHBand="0" w:firstRowFirstColumn="0" w:firstRowLastColumn="0" w:lastRowFirstColumn="0" w:lastRowLastColumn="0"/>
              <w:rPr>
                <w:del w:id="485" w:author="Lukas Zoller" w:date="2019-11-29T11:03:00Z"/>
              </w:rPr>
            </w:pPr>
            <w:del w:id="486" w:author="Lukas Zoller" w:date="2019-11-29T11:03:00Z">
              <w:r w:rsidDel="002162C6">
                <w:delText>Testdaten sind klassifizierte Datensätze und werden dazu verwendet, ein bereits trainiertes Modell zu prüfen. Dabei wird mit dem neuronalen Netzwerk eine Klassifikation der Daten durchgeführt</w:delText>
              </w:r>
              <w:r w:rsidR="002D70D7" w:rsidDel="002162C6">
                <w:delText>. Diese Klassifizierung wird dann mit der wahren Klassifikation der Fälle aus dem Testdatensatz verglichen. Es kann somit ein Fehlerquote angegeben werden, wie viele Fälle das neuronale Netzwerk eine korrekt klassifiziert hat.</w:delText>
              </w:r>
            </w:del>
          </w:p>
        </w:tc>
      </w:tr>
      <w:tr w:rsidR="008C4244" w:rsidDel="002162C6" w14:paraId="6C7AE140" w14:textId="5C72E37B" w:rsidTr="004B252E">
        <w:trPr>
          <w:cnfStyle w:val="000000100000" w:firstRow="0" w:lastRow="0" w:firstColumn="0" w:lastColumn="0" w:oddVBand="0" w:evenVBand="0" w:oddHBand="1" w:evenHBand="0" w:firstRowFirstColumn="0" w:firstRowLastColumn="0" w:lastRowFirstColumn="0" w:lastRowLastColumn="0"/>
          <w:trHeight w:val="1067"/>
          <w:del w:id="487" w:author="Lukas Zoller" w:date="2019-11-29T11:03:00Z"/>
        </w:trPr>
        <w:tc>
          <w:tcPr>
            <w:cnfStyle w:val="001000000000" w:firstRow="0" w:lastRow="0" w:firstColumn="1" w:lastColumn="0" w:oddVBand="0" w:evenVBand="0" w:oddHBand="0" w:evenHBand="0" w:firstRowFirstColumn="0" w:firstRowLastColumn="0" w:lastRowFirstColumn="0" w:lastRowLastColumn="0"/>
            <w:tcW w:w="2310" w:type="dxa"/>
          </w:tcPr>
          <w:p w14:paraId="448913DA" w14:textId="35123CBA" w:rsidR="008C4244" w:rsidDel="002162C6" w:rsidRDefault="008C4244" w:rsidP="008C4244">
            <w:pPr>
              <w:rPr>
                <w:del w:id="488" w:author="Lukas Zoller" w:date="2019-11-29T11:03:00Z"/>
              </w:rPr>
            </w:pPr>
            <w:del w:id="489" w:author="Lukas Zoller" w:date="2019-11-29T11:03:00Z">
              <w:r w:rsidDel="002162C6">
                <w:delText>Trainingdaten</w:delText>
              </w:r>
            </w:del>
          </w:p>
        </w:tc>
        <w:tc>
          <w:tcPr>
            <w:tcW w:w="7335" w:type="dxa"/>
          </w:tcPr>
          <w:p w14:paraId="59CB6F54" w14:textId="1F6763F8" w:rsidR="008C4244" w:rsidDel="002162C6" w:rsidRDefault="008C4244" w:rsidP="008C4244">
            <w:pPr>
              <w:cnfStyle w:val="000000100000" w:firstRow="0" w:lastRow="0" w:firstColumn="0" w:lastColumn="0" w:oddVBand="0" w:evenVBand="0" w:oddHBand="1" w:evenHBand="0" w:firstRowFirstColumn="0" w:firstRowLastColumn="0" w:lastRowFirstColumn="0" w:lastRowLastColumn="0"/>
              <w:rPr>
                <w:del w:id="490" w:author="Lukas Zoller" w:date="2019-11-29T11:03:00Z"/>
              </w:rPr>
            </w:pPr>
            <w:del w:id="491" w:author="Lukas Zoller" w:date="2019-11-29T11:03:00Z">
              <w:r w:rsidDel="002162C6">
                <w:delText xml:space="preserve">Klassifizierte Daten, mit welchen das neuronale Netzwerk trainiert wird. </w:delText>
              </w:r>
            </w:del>
          </w:p>
        </w:tc>
      </w:tr>
    </w:tbl>
    <w:p w14:paraId="7629F7A0" w14:textId="2CAA47A6" w:rsidR="00511D21" w:rsidDel="002162C6" w:rsidRDefault="00511D21" w:rsidP="00511D21">
      <w:pPr>
        <w:pStyle w:val="berschrift1"/>
        <w:rPr>
          <w:del w:id="492" w:author="Lukas Zoller" w:date="2019-11-29T11:03:00Z"/>
        </w:rPr>
      </w:pPr>
    </w:p>
    <w:p w14:paraId="1B8B66BA" w14:textId="4DF0A29E" w:rsidR="002162C6" w:rsidRDefault="002162C6" w:rsidP="002162C6">
      <w:pPr>
        <w:rPr>
          <w:ins w:id="493" w:author="Lukas Zoller" w:date="2019-11-29T11:06:00Z"/>
        </w:rPr>
      </w:pPr>
    </w:p>
    <w:p w14:paraId="239B7851" w14:textId="6545483E" w:rsidR="002162C6" w:rsidRDefault="002162C6" w:rsidP="002162C6">
      <w:pPr>
        <w:rPr>
          <w:ins w:id="494" w:author="Lukas Zoller" w:date="2019-11-29T11:06:00Z"/>
        </w:rPr>
      </w:pPr>
    </w:p>
    <w:p w14:paraId="2DF15A27" w14:textId="6B0D06B9" w:rsidR="002162C6" w:rsidRDefault="002162C6" w:rsidP="002162C6">
      <w:pPr>
        <w:rPr>
          <w:ins w:id="495" w:author="Lukas Zoller" w:date="2019-11-29T11:06:00Z"/>
        </w:rPr>
      </w:pPr>
    </w:p>
    <w:p w14:paraId="6DC7DD84" w14:textId="0A59B7A7" w:rsidR="002162C6" w:rsidRDefault="002162C6" w:rsidP="002162C6">
      <w:pPr>
        <w:rPr>
          <w:ins w:id="496" w:author="Lukas Zoller" w:date="2019-11-29T11:06:00Z"/>
        </w:rPr>
      </w:pPr>
    </w:p>
    <w:p w14:paraId="2EE727F5" w14:textId="273E09B6" w:rsidR="002162C6" w:rsidRDefault="002162C6" w:rsidP="002162C6">
      <w:pPr>
        <w:rPr>
          <w:ins w:id="497" w:author="Lukas Zoller" w:date="2019-11-29T11:06:00Z"/>
        </w:rPr>
      </w:pPr>
    </w:p>
    <w:p w14:paraId="120763E9" w14:textId="7AF4398B" w:rsidR="002162C6" w:rsidRDefault="002162C6" w:rsidP="002162C6">
      <w:pPr>
        <w:rPr>
          <w:ins w:id="498" w:author="Lukas Zoller" w:date="2019-11-29T11:06:00Z"/>
        </w:rPr>
      </w:pPr>
    </w:p>
    <w:p w14:paraId="0650868E" w14:textId="279E0579" w:rsidR="002162C6" w:rsidRDefault="002162C6" w:rsidP="002162C6">
      <w:pPr>
        <w:rPr>
          <w:ins w:id="499" w:author="Lukas Zoller" w:date="2019-11-29T11:06:00Z"/>
        </w:rPr>
      </w:pPr>
    </w:p>
    <w:p w14:paraId="7444B989" w14:textId="77777777" w:rsidR="002162C6" w:rsidRPr="002162C6" w:rsidRDefault="002162C6" w:rsidP="002162C6">
      <w:pPr>
        <w:rPr>
          <w:ins w:id="500" w:author="Lukas Zoller" w:date="2019-11-29T11:06:00Z"/>
          <w:rPrChange w:id="501" w:author="Lukas Zoller" w:date="2019-11-29T11:06:00Z">
            <w:rPr>
              <w:ins w:id="502" w:author="Lukas Zoller" w:date="2019-11-29T11:06:00Z"/>
            </w:rPr>
          </w:rPrChange>
        </w:rPr>
        <w:pPrChange w:id="503" w:author="Lukas Zoller" w:date="2019-11-29T11:06:00Z">
          <w:pPr/>
        </w:pPrChange>
      </w:pPr>
    </w:p>
    <w:p w14:paraId="2133C94E" w14:textId="49567B56" w:rsidR="002162C6" w:rsidRDefault="002162C6" w:rsidP="00511D21">
      <w:pPr>
        <w:pStyle w:val="berschrift1"/>
        <w:rPr>
          <w:ins w:id="504" w:author="Lukas Zoller" w:date="2019-11-29T11:06:00Z"/>
        </w:rPr>
      </w:pPr>
      <w:bookmarkStart w:id="505" w:name="_Toc22895008"/>
      <w:bookmarkStart w:id="506" w:name="_Toc22895162"/>
      <w:ins w:id="507" w:author="Lukas Zoller" w:date="2019-11-29T11:06:00Z">
        <w:r>
          <w:t>Umsetzung</w:t>
        </w:r>
      </w:ins>
    </w:p>
    <w:p w14:paraId="15C663FE" w14:textId="73613E2B" w:rsidR="002162C6" w:rsidRPr="002162C6" w:rsidRDefault="002162C6" w:rsidP="002162C6">
      <w:pPr>
        <w:rPr>
          <w:ins w:id="508" w:author="Lukas Zoller" w:date="2019-11-29T11:06:00Z"/>
          <w:rPrChange w:id="509" w:author="Lukas Zoller" w:date="2019-11-29T11:06:00Z">
            <w:rPr>
              <w:ins w:id="510" w:author="Lukas Zoller" w:date="2019-11-29T11:06:00Z"/>
            </w:rPr>
          </w:rPrChange>
        </w:rPr>
        <w:pPrChange w:id="511" w:author="Lukas Zoller" w:date="2019-11-29T11:06:00Z">
          <w:pPr>
            <w:pStyle w:val="berschrift1"/>
          </w:pPr>
        </w:pPrChange>
      </w:pPr>
    </w:p>
    <w:p w14:paraId="59B8B7D7" w14:textId="7C88DD33" w:rsidR="002162C6" w:rsidRDefault="002162C6" w:rsidP="00511D21">
      <w:pPr>
        <w:pStyle w:val="berschrift1"/>
        <w:rPr>
          <w:ins w:id="512" w:author="Lukas Zoller" w:date="2019-11-29T11:06:00Z"/>
        </w:rPr>
      </w:pPr>
      <w:ins w:id="513" w:author="Lukas Zoller" w:date="2019-11-29T11:06:00Z">
        <w:r>
          <w:t>Technologie</w:t>
        </w:r>
      </w:ins>
    </w:p>
    <w:p w14:paraId="06D9BED6" w14:textId="7F6E5A9A" w:rsidR="002162C6" w:rsidRDefault="002162C6" w:rsidP="00511D21">
      <w:pPr>
        <w:pStyle w:val="berschrift1"/>
        <w:rPr>
          <w:ins w:id="514" w:author="Lukas Zoller" w:date="2019-11-29T11:06:00Z"/>
        </w:rPr>
      </w:pPr>
      <w:ins w:id="515" w:author="Lukas Zoller" w:date="2019-11-29T11:06:00Z">
        <w:r>
          <w:t>Architektur</w:t>
        </w:r>
      </w:ins>
    </w:p>
    <w:p w14:paraId="4796C3AD" w14:textId="52FC45AE" w:rsidR="002162C6" w:rsidRDefault="002162C6" w:rsidP="002162C6">
      <w:pPr>
        <w:pStyle w:val="berschrift2"/>
        <w:rPr>
          <w:ins w:id="516" w:author="Lukas Zoller" w:date="2019-11-29T11:06:00Z"/>
        </w:rPr>
      </w:pPr>
      <w:ins w:id="517" w:author="Lukas Zoller" w:date="2019-11-29T11:06:00Z">
        <w:r>
          <w:t>Systemübersich</w:t>
        </w:r>
      </w:ins>
      <w:ins w:id="518" w:author="Lukas Zoller" w:date="2019-11-29T11:07:00Z">
        <w:r>
          <w:t>t</w:t>
        </w:r>
      </w:ins>
    </w:p>
    <w:p w14:paraId="09DA1E37" w14:textId="571DBBBC" w:rsidR="002162C6" w:rsidRDefault="002162C6" w:rsidP="002162C6">
      <w:pPr>
        <w:rPr>
          <w:ins w:id="519" w:author="Lukas Zoller" w:date="2019-11-29T11:08:00Z"/>
        </w:rPr>
      </w:pPr>
      <w:ins w:id="520" w:author="Lukas Zoller" w:date="2019-11-29T11:06:00Z">
        <w:r>
          <w:t>UML-Diagramm</w:t>
        </w:r>
      </w:ins>
    </w:p>
    <w:p w14:paraId="2AB810F0" w14:textId="726E8167" w:rsidR="002162C6" w:rsidRDefault="002162C6" w:rsidP="002162C6">
      <w:pPr>
        <w:rPr>
          <w:ins w:id="521" w:author="Lukas Zoller" w:date="2019-11-29T11:08:00Z"/>
        </w:rPr>
      </w:pPr>
    </w:p>
    <w:p w14:paraId="146751CB" w14:textId="074451E0" w:rsidR="002162C6" w:rsidRDefault="002162C6" w:rsidP="002162C6">
      <w:pPr>
        <w:rPr>
          <w:ins w:id="522" w:author="Lukas Zoller" w:date="2019-11-29T11:06:00Z"/>
        </w:rPr>
      </w:pPr>
      <w:ins w:id="523" w:author="Lukas Zoller" w:date="2019-11-29T11:08:00Z">
        <w:r>
          <w:t xml:space="preserve">Rechtfertigung </w:t>
        </w:r>
      </w:ins>
      <w:ins w:id="524" w:author="Lukas Zoller" w:date="2019-11-29T11:09:00Z">
        <w:r>
          <w:t xml:space="preserve">von zwei oberen </w:t>
        </w:r>
        <w:proofErr w:type="spellStart"/>
        <w:r>
          <w:t>Layers</w:t>
        </w:r>
        <w:proofErr w:type="spellEnd"/>
        <w:r>
          <w:t xml:space="preserve"> und nicht MVP</w:t>
        </w:r>
      </w:ins>
    </w:p>
    <w:p w14:paraId="5F235491" w14:textId="11DD6EEE" w:rsidR="002162C6" w:rsidRDefault="002162C6" w:rsidP="002162C6">
      <w:pPr>
        <w:pStyle w:val="berschrift2"/>
        <w:rPr>
          <w:ins w:id="525" w:author="Lukas Zoller" w:date="2019-11-29T11:07:00Z"/>
        </w:rPr>
      </w:pPr>
      <w:ins w:id="526" w:author="Lukas Zoller" w:date="2019-11-29T11:07:00Z">
        <w:r>
          <w:t>Komponenten</w:t>
        </w:r>
      </w:ins>
    </w:p>
    <w:p w14:paraId="76F5611F" w14:textId="61A5CA6E" w:rsidR="002162C6" w:rsidRDefault="002162C6" w:rsidP="002162C6">
      <w:pPr>
        <w:rPr>
          <w:ins w:id="527" w:author="Lukas Zoller" w:date="2019-11-29T11:08:00Z"/>
        </w:rPr>
      </w:pPr>
      <w:ins w:id="528" w:author="Lukas Zoller" w:date="2019-11-29T11:07:00Z">
        <w:r>
          <w:t>In diesem Unterkapitel werden die einzelnen Ko</w:t>
        </w:r>
      </w:ins>
      <w:ins w:id="529" w:author="Lukas Zoller" w:date="2019-11-29T11:08:00Z">
        <w:r>
          <w:t>mponenten, meistens sind diese als eigene Klassen implementiert, erklärt.</w:t>
        </w:r>
      </w:ins>
    </w:p>
    <w:p w14:paraId="3053D5D9" w14:textId="77777777" w:rsidR="002162C6" w:rsidRPr="002162C6" w:rsidRDefault="002162C6" w:rsidP="002162C6">
      <w:pPr>
        <w:rPr>
          <w:ins w:id="530" w:author="Lukas Zoller" w:date="2019-11-29T11:07:00Z"/>
          <w:rPrChange w:id="531" w:author="Lukas Zoller" w:date="2019-11-29T11:07:00Z">
            <w:rPr>
              <w:ins w:id="532" w:author="Lukas Zoller" w:date="2019-11-29T11:07:00Z"/>
            </w:rPr>
          </w:rPrChange>
        </w:rPr>
        <w:pPrChange w:id="533" w:author="Lukas Zoller" w:date="2019-11-29T11:07:00Z">
          <w:pPr>
            <w:pStyle w:val="berschrift2"/>
          </w:pPr>
        </w:pPrChange>
      </w:pPr>
    </w:p>
    <w:p w14:paraId="20B1D26A" w14:textId="1B3FB14A" w:rsidR="002162C6" w:rsidRDefault="002162C6" w:rsidP="002162C6">
      <w:pPr>
        <w:pStyle w:val="berschrift3"/>
        <w:rPr>
          <w:ins w:id="534" w:author="Lukas Zoller" w:date="2019-11-29T11:08:00Z"/>
        </w:rPr>
      </w:pPr>
      <w:ins w:id="535" w:author="Lukas Zoller" w:date="2019-11-29T11:07:00Z">
        <w:r>
          <w:t>GUI</w:t>
        </w:r>
      </w:ins>
    </w:p>
    <w:p w14:paraId="758113FC" w14:textId="1EBC6762" w:rsidR="002162C6" w:rsidRDefault="002162C6" w:rsidP="002162C6">
      <w:pPr>
        <w:pStyle w:val="berschrift4"/>
        <w:rPr>
          <w:ins w:id="536" w:author="Lukas Zoller" w:date="2019-11-29T11:08:00Z"/>
        </w:rPr>
      </w:pPr>
      <w:proofErr w:type="spellStart"/>
      <w:ins w:id="537" w:author="Lukas Zoller" w:date="2019-11-29T11:08:00Z">
        <w:r>
          <w:t>MainView</w:t>
        </w:r>
        <w:proofErr w:type="spellEnd"/>
      </w:ins>
    </w:p>
    <w:p w14:paraId="3CD6D559" w14:textId="477E372E" w:rsidR="002162C6" w:rsidRDefault="002162C6" w:rsidP="002162C6">
      <w:pPr>
        <w:rPr>
          <w:ins w:id="538" w:author="Lukas Zoller" w:date="2019-11-29T11:08:00Z"/>
        </w:rPr>
      </w:pPr>
      <w:ins w:id="539" w:author="Lukas Zoller" w:date="2019-11-29T11:08:00Z">
        <w:r>
          <w:t>…</w:t>
        </w:r>
      </w:ins>
    </w:p>
    <w:p w14:paraId="5E15D2AF" w14:textId="529E9E0D" w:rsidR="002162C6" w:rsidRDefault="002162C6" w:rsidP="002162C6">
      <w:pPr>
        <w:pStyle w:val="berschrift3"/>
        <w:rPr>
          <w:ins w:id="540" w:author="Lukas Zoller" w:date="2019-11-29T11:09:00Z"/>
        </w:rPr>
      </w:pPr>
      <w:proofErr w:type="spellStart"/>
      <w:ins w:id="541" w:author="Lukas Zoller" w:date="2019-11-29T11:09:00Z">
        <w:r>
          <w:t>Logic</w:t>
        </w:r>
        <w:proofErr w:type="spellEnd"/>
      </w:ins>
    </w:p>
    <w:p w14:paraId="6B821581" w14:textId="7940D094" w:rsidR="002162C6" w:rsidRPr="002162C6" w:rsidRDefault="002162C6" w:rsidP="002162C6">
      <w:pPr>
        <w:pStyle w:val="berschrift3"/>
        <w:rPr>
          <w:ins w:id="542" w:author="Lukas Zoller" w:date="2019-11-29T11:06:00Z"/>
          <w:rPrChange w:id="543" w:author="Lukas Zoller" w:date="2019-11-29T11:09:00Z">
            <w:rPr>
              <w:ins w:id="544" w:author="Lukas Zoller" w:date="2019-11-29T11:06:00Z"/>
            </w:rPr>
          </w:rPrChange>
        </w:rPr>
        <w:pPrChange w:id="545" w:author="Lukas Zoller" w:date="2019-11-29T11:09:00Z">
          <w:pPr>
            <w:pStyle w:val="berschrift1"/>
          </w:pPr>
        </w:pPrChange>
      </w:pPr>
      <w:proofErr w:type="spellStart"/>
      <w:ins w:id="546" w:author="Lukas Zoller" w:date="2019-11-29T11:09:00Z">
        <w:r>
          <w:t>Persistence</w:t>
        </w:r>
      </w:ins>
      <w:proofErr w:type="spellEnd"/>
    </w:p>
    <w:p w14:paraId="66FCAACF" w14:textId="12527823" w:rsidR="003C3439" w:rsidRDefault="003C3439" w:rsidP="00511D21">
      <w:pPr>
        <w:pStyle w:val="berschrift1"/>
        <w:rPr>
          <w:ins w:id="547" w:author="Lukas Zoller" w:date="2019-11-29T11:10:00Z"/>
        </w:rPr>
      </w:pPr>
      <w:ins w:id="548" w:author="Lukas Zoller" w:date="2019-11-29T11:10:00Z">
        <w:r>
          <w:t>Installationsanleitung</w:t>
        </w:r>
      </w:ins>
    </w:p>
    <w:p w14:paraId="22A05D1C" w14:textId="6C85AE63" w:rsidR="002162C6" w:rsidRDefault="003C3439" w:rsidP="003C3439">
      <w:pPr>
        <w:pStyle w:val="berschrift1"/>
        <w:rPr>
          <w:ins w:id="549" w:author="Lukas Zoller" w:date="2019-11-29T11:06:00Z"/>
        </w:rPr>
        <w:pPrChange w:id="550" w:author="Lukas Zoller" w:date="2019-11-29T11:10:00Z">
          <w:pPr>
            <w:pStyle w:val="berschrift1"/>
          </w:pPr>
        </w:pPrChange>
      </w:pPr>
      <w:ins w:id="551" w:author="Lukas Zoller" w:date="2019-11-29T11:09:00Z">
        <w:r>
          <w:t>Bedienungsanleitung GUI</w:t>
        </w:r>
      </w:ins>
    </w:p>
    <w:p w14:paraId="430DA0CC" w14:textId="2FE94247" w:rsidR="006F7567" w:rsidRPr="005E3C39" w:rsidRDefault="00511D21" w:rsidP="00511D21">
      <w:pPr>
        <w:pStyle w:val="berschrift1"/>
      </w:pPr>
      <w:del w:id="552" w:author="Lukas Zoller" w:date="2019-11-29T11:03:00Z">
        <w:r w:rsidRPr="005E3C39" w:rsidDel="002162C6">
          <w:delText>Literaturverzeichnis</w:delText>
        </w:r>
      </w:del>
      <w:bookmarkEnd w:id="505"/>
      <w:bookmarkEnd w:id="506"/>
      <w:ins w:id="553" w:author="Lukas Zoller" w:date="2019-11-29T11:03:00Z">
        <w:r w:rsidR="002162C6">
          <w:t>Quellenverzeichnis</w:t>
        </w:r>
      </w:ins>
    </w:p>
    <w:p w14:paraId="5FD5B7F2" w14:textId="7B3BB526" w:rsidR="002162C6" w:rsidRDefault="002162C6" w:rsidP="002162C6">
      <w:pPr>
        <w:rPr>
          <w:ins w:id="554" w:author="Lukas Zoller" w:date="2019-11-29T11:05:00Z"/>
          <w:b/>
        </w:rPr>
      </w:pPr>
      <w:ins w:id="555" w:author="Lukas Zoller" w:date="2019-11-29T11:05:00Z">
        <w:r>
          <w:rPr>
            <w:b/>
          </w:rPr>
          <w:t xml:space="preserve">Code </w:t>
        </w:r>
        <w:proofErr w:type="spellStart"/>
        <w:r>
          <w:rPr>
            <w:b/>
          </w:rPr>
          <w:t>Snippets</w:t>
        </w:r>
        <w:proofErr w:type="spellEnd"/>
        <w:r>
          <w:rPr>
            <w:b/>
          </w:rPr>
          <w:t xml:space="preserve"> </w:t>
        </w:r>
        <w:proofErr w:type="gramStart"/>
        <w:r>
          <w:rPr>
            <w:b/>
          </w:rPr>
          <w:t>aus fo</w:t>
        </w:r>
      </w:ins>
      <w:ins w:id="556" w:author="Lukas Zoller" w:date="2019-11-29T11:06:00Z">
        <w:r>
          <w:rPr>
            <w:b/>
          </w:rPr>
          <w:t>lg</w:t>
        </w:r>
        <w:bookmarkStart w:id="557" w:name="_GoBack"/>
        <w:bookmarkEnd w:id="557"/>
        <w:r>
          <w:rPr>
            <w:b/>
          </w:rPr>
          <w:t>enden</w:t>
        </w:r>
        <w:proofErr w:type="gramEnd"/>
        <w:r>
          <w:rPr>
            <w:b/>
          </w:rPr>
          <w:t xml:space="preserve"> Quellen:</w:t>
        </w:r>
      </w:ins>
    </w:p>
    <w:p w14:paraId="567BF2AE" w14:textId="77777777" w:rsidR="002162C6" w:rsidRDefault="002162C6" w:rsidP="002162C6">
      <w:pPr>
        <w:rPr>
          <w:ins w:id="558" w:author="Lukas Zoller" w:date="2019-11-29T11:05:00Z"/>
          <w:b/>
        </w:rPr>
      </w:pPr>
    </w:p>
    <w:p w14:paraId="630C35C1" w14:textId="777F0AFE" w:rsidR="002162C6" w:rsidRPr="005E3C39" w:rsidRDefault="002162C6" w:rsidP="002162C6">
      <w:pPr>
        <w:rPr>
          <w:ins w:id="559" w:author="Lukas Zoller" w:date="2019-11-29T11:03:00Z"/>
          <w:b/>
        </w:rPr>
      </w:pPr>
      <w:proofErr w:type="spellStart"/>
      <w:ins w:id="560" w:author="Lukas Zoller" w:date="2019-11-29T11:03:00Z">
        <w:r>
          <w:rPr>
            <w:b/>
          </w:rPr>
          <w:lastRenderedPageBreak/>
          <w:t>Machine</w:t>
        </w:r>
        <w:proofErr w:type="spellEnd"/>
        <w:r>
          <w:rPr>
            <w:b/>
          </w:rPr>
          <w:t xml:space="preserve"> Learning</w:t>
        </w:r>
      </w:ins>
    </w:p>
    <w:p w14:paraId="1B41CA78" w14:textId="29B8EEB4" w:rsidR="002162C6" w:rsidRPr="002162C6" w:rsidRDefault="002162C6" w:rsidP="002162C6">
      <w:pPr>
        <w:rPr>
          <w:ins w:id="561" w:author="Lukas Zoller" w:date="2019-11-29T11:03:00Z"/>
          <w:b/>
          <w:lang w:val="en-US"/>
          <w:rPrChange w:id="562" w:author="Lukas Zoller" w:date="2019-11-29T11:05:00Z">
            <w:rPr>
              <w:ins w:id="563" w:author="Lukas Zoller" w:date="2019-11-29T11:03:00Z"/>
              <w:b/>
            </w:rPr>
          </w:rPrChange>
        </w:rPr>
      </w:pPr>
      <w:ins w:id="564" w:author="Lukas Zoller" w:date="2019-11-29T11:04:00Z">
        <w:r w:rsidRPr="002162C6">
          <w:rPr>
            <w:i/>
            <w:lang w:val="en-US"/>
            <w:rPrChange w:id="565" w:author="Lukas Zoller" w:date="2019-11-29T11:05:00Z">
              <w:rPr>
                <w:i/>
              </w:rPr>
            </w:rPrChange>
          </w:rPr>
          <w:t>Ng, Andrew</w:t>
        </w:r>
      </w:ins>
      <w:ins w:id="566" w:author="Lukas Zoller" w:date="2019-11-29T11:03:00Z">
        <w:r w:rsidRPr="002162C6">
          <w:rPr>
            <w:i/>
            <w:lang w:val="en-US"/>
            <w:rPrChange w:id="567" w:author="Lukas Zoller" w:date="2019-11-29T11:05:00Z">
              <w:rPr>
                <w:i/>
              </w:rPr>
            </w:rPrChange>
          </w:rPr>
          <w:t xml:space="preserve">, </w:t>
        </w:r>
      </w:ins>
      <w:ins w:id="568" w:author="Lukas Zoller" w:date="2019-11-29T11:04:00Z">
        <w:r w:rsidRPr="002162C6">
          <w:rPr>
            <w:i/>
            <w:lang w:val="en-US"/>
            <w:rPrChange w:id="569" w:author="Lukas Zoller" w:date="2019-11-29T11:05:00Z">
              <w:rPr>
                <w:i/>
              </w:rPr>
            </w:rPrChange>
          </w:rPr>
          <w:t>Coursera-</w:t>
        </w:r>
        <w:proofErr w:type="spellStart"/>
        <w:r w:rsidRPr="002162C6">
          <w:rPr>
            <w:i/>
            <w:lang w:val="en-US"/>
            <w:rPrChange w:id="570" w:author="Lukas Zoller" w:date="2019-11-29T11:05:00Z">
              <w:rPr>
                <w:i/>
              </w:rPr>
            </w:rPrChange>
          </w:rPr>
          <w:t>Kurs</w:t>
        </w:r>
      </w:ins>
      <w:proofErr w:type="spellEnd"/>
      <w:ins w:id="571" w:author="Lukas Zoller" w:date="2019-11-29T11:05:00Z">
        <w:r w:rsidRPr="002162C6">
          <w:rPr>
            <w:i/>
            <w:lang w:val="en-US"/>
            <w:rPrChange w:id="572" w:author="Lukas Zoller" w:date="2019-11-29T11:05:00Z">
              <w:rPr>
                <w:i/>
                <w:lang w:val="de-DE"/>
              </w:rPr>
            </w:rPrChange>
          </w:rPr>
          <w:t xml:space="preserve">: </w:t>
        </w:r>
        <w:r>
          <w:fldChar w:fldCharType="begin"/>
        </w:r>
        <w:r w:rsidRPr="002162C6">
          <w:rPr>
            <w:lang w:val="en-US"/>
            <w:rPrChange w:id="573" w:author="Lukas Zoller" w:date="2019-11-29T11:05:00Z">
              <w:rPr/>
            </w:rPrChange>
          </w:rPr>
          <w:instrText xml:space="preserve"> HYPERLINK "https://www.coursera.org/learn/machine-learning" </w:instrText>
        </w:r>
        <w:r>
          <w:fldChar w:fldCharType="separate"/>
        </w:r>
        <w:r w:rsidRPr="002162C6">
          <w:rPr>
            <w:rStyle w:val="Hyperlink"/>
            <w:lang w:val="en-US"/>
            <w:rPrChange w:id="574" w:author="Lukas Zoller" w:date="2019-11-29T11:05:00Z">
              <w:rPr>
                <w:rStyle w:val="Hyperlink"/>
              </w:rPr>
            </w:rPrChange>
          </w:rPr>
          <w:t>https://www.coursera.org/learn/machine-learning</w:t>
        </w:r>
        <w:r>
          <w:fldChar w:fldCharType="end"/>
        </w:r>
      </w:ins>
    </w:p>
    <w:p w14:paraId="36B89A82" w14:textId="77777777" w:rsidR="002162C6" w:rsidRPr="002162C6" w:rsidRDefault="002162C6" w:rsidP="00511D21">
      <w:pPr>
        <w:rPr>
          <w:ins w:id="575" w:author="Lukas Zoller" w:date="2019-11-29T11:03:00Z"/>
          <w:b/>
          <w:lang w:val="en-US"/>
          <w:rPrChange w:id="576" w:author="Lukas Zoller" w:date="2019-11-29T11:05:00Z">
            <w:rPr>
              <w:ins w:id="577" w:author="Lukas Zoller" w:date="2019-11-29T11:03:00Z"/>
              <w:b/>
            </w:rPr>
          </w:rPrChange>
        </w:rPr>
      </w:pPr>
    </w:p>
    <w:p w14:paraId="7CDE8CB2" w14:textId="460130C4" w:rsidR="00511D21" w:rsidRPr="005E3C39" w:rsidRDefault="00F62F06" w:rsidP="00511D21">
      <w:pPr>
        <w:rPr>
          <w:b/>
        </w:rPr>
      </w:pPr>
      <w:r>
        <w:rPr>
          <w:b/>
        </w:rPr>
        <w:t>Neuronale Netze selbst Programmieren – ein verständlicher Einstieg mit Python</w:t>
      </w:r>
    </w:p>
    <w:p w14:paraId="00C879A9" w14:textId="3A312150" w:rsidR="00511D21" w:rsidRPr="005E3C39" w:rsidRDefault="009A3C48" w:rsidP="00511D21">
      <w:pPr>
        <w:pStyle w:val="Verzeichnis"/>
      </w:pPr>
      <w:r>
        <w:rPr>
          <w:i/>
        </w:rPr>
        <w:t>Rashid, Tariq</w:t>
      </w:r>
      <w:r w:rsidR="00511D21" w:rsidRPr="005E3C39">
        <w:rPr>
          <w:i/>
        </w:rPr>
        <w:t xml:space="preserve">, </w:t>
      </w:r>
      <w:r w:rsidRPr="009A3C48">
        <w:rPr>
          <w:i/>
        </w:rPr>
        <w:t>Neuronale Netze selbst Programmieren – ein verständlicher Einstieg mit Python</w:t>
      </w:r>
      <w:r w:rsidR="00511D21" w:rsidRPr="005E3C39">
        <w:rPr>
          <w:i/>
        </w:rPr>
        <w:t xml:space="preserve">, </w:t>
      </w:r>
      <w:r>
        <w:rPr>
          <w:i/>
        </w:rPr>
        <w:t>O’Reilly Media Inc.</w:t>
      </w:r>
      <w:r w:rsidR="00511D21" w:rsidRPr="005E3C39">
        <w:rPr>
          <w:i/>
        </w:rPr>
        <w:t xml:space="preserve">, </w:t>
      </w:r>
      <w:r>
        <w:rPr>
          <w:i/>
        </w:rPr>
        <w:t xml:space="preserve">übersetzt aus dem Englischen von </w:t>
      </w:r>
      <w:proofErr w:type="spellStart"/>
      <w:proofErr w:type="gramStart"/>
      <w:r>
        <w:rPr>
          <w:i/>
        </w:rPr>
        <w:t>dpunkt.verlag</w:t>
      </w:r>
      <w:proofErr w:type="spellEnd"/>
      <w:proofErr w:type="gramEnd"/>
      <w:r>
        <w:rPr>
          <w:i/>
        </w:rPr>
        <w:t xml:space="preserve"> GmbH, Heidelberg (D)</w:t>
      </w:r>
      <w:r w:rsidR="00511D21" w:rsidRPr="005E3C39">
        <w:rPr>
          <w:i/>
        </w:rPr>
        <w:t xml:space="preserve">, </w:t>
      </w:r>
      <w:r>
        <w:rPr>
          <w:i/>
        </w:rPr>
        <w:t>1. Ausgabe</w:t>
      </w:r>
      <w:r w:rsidR="00511D21" w:rsidRPr="005E3C39">
        <w:rPr>
          <w:i/>
        </w:rPr>
        <w:t xml:space="preserve">, </w:t>
      </w:r>
      <w:r>
        <w:rPr>
          <w:i/>
        </w:rPr>
        <w:t>2017</w:t>
      </w:r>
      <w:r w:rsidR="00511D21" w:rsidRPr="005E3C39">
        <w:tab/>
      </w:r>
    </w:p>
    <w:p w14:paraId="768B39BD" w14:textId="77777777" w:rsidR="00511D21" w:rsidRPr="005E3C39" w:rsidRDefault="00511D21" w:rsidP="00511D21">
      <w:pPr>
        <w:pStyle w:val="berschrift1"/>
      </w:pPr>
      <w:bookmarkStart w:id="578" w:name="_Toc22895009"/>
      <w:bookmarkStart w:id="579" w:name="_Toc22895163"/>
      <w:r w:rsidRPr="005E3C39">
        <w:t>Anhang</w:t>
      </w:r>
      <w:bookmarkEnd w:id="578"/>
      <w:bookmarkEnd w:id="579"/>
    </w:p>
    <w:p w14:paraId="5632F5FE" w14:textId="37064786" w:rsidR="00511D21" w:rsidDel="003C3439" w:rsidRDefault="00BC4DD4" w:rsidP="00BC4DD4">
      <w:pPr>
        <w:pStyle w:val="berschrift2"/>
        <w:rPr>
          <w:del w:id="580" w:author="Lukas Zoller" w:date="2019-11-29T11:10:00Z"/>
        </w:rPr>
      </w:pPr>
      <w:bookmarkStart w:id="581" w:name="_Toc22895164"/>
      <w:del w:id="582" w:author="Lukas Zoller" w:date="2019-11-29T11:10:00Z">
        <w:r w:rsidDel="003C3439">
          <w:delText>Abstimmung der Anforderungen</w:delText>
        </w:r>
        <w:bookmarkEnd w:id="581"/>
      </w:del>
    </w:p>
    <w:p w14:paraId="7C13E9E9" w14:textId="29E647EE" w:rsidR="00BC4DD4" w:rsidDel="003C3439" w:rsidRDefault="00BC4DD4" w:rsidP="00BC4DD4">
      <w:pPr>
        <w:rPr>
          <w:del w:id="583" w:author="Lukas Zoller" w:date="2019-11-29T11:10:00Z"/>
        </w:rPr>
      </w:pPr>
      <w:del w:id="584" w:author="Lukas Zoller" w:date="2019-11-29T11:10:00Z">
        <w:r w:rsidDel="003C3439">
          <w:delText>Eventuell aufgetretene Konflikte und die gewählte Lösung dafür werden kurz dokumentiert</w:delText>
        </w:r>
      </w:del>
    </w:p>
    <w:p w14:paraId="23018B47" w14:textId="02622E43" w:rsidR="00BC4DD4" w:rsidDel="003C3439" w:rsidRDefault="00BC4DD4" w:rsidP="00BC4DD4">
      <w:pPr>
        <w:rPr>
          <w:del w:id="585" w:author="Lukas Zoller" w:date="2019-11-29T11:10:00Z"/>
        </w:rPr>
      </w:pPr>
    </w:p>
    <w:p w14:paraId="0D48F18C" w14:textId="66E51D3F" w:rsidR="00BC4DD4" w:rsidDel="003C3439" w:rsidRDefault="00BC4DD4" w:rsidP="00BC4DD4">
      <w:pPr>
        <w:pStyle w:val="berschrift2"/>
        <w:rPr>
          <w:del w:id="586" w:author="Lukas Zoller" w:date="2019-11-29T11:10:00Z"/>
        </w:rPr>
      </w:pPr>
      <w:bookmarkStart w:id="587" w:name="_Toc22895165"/>
      <w:del w:id="588" w:author="Lukas Zoller" w:date="2019-11-29T11:10:00Z">
        <w:r w:rsidDel="003C3439">
          <w:delText xml:space="preserve">Definition of Ready </w:delText>
        </w:r>
        <w:r w:rsidR="004A0680" w:rsidDel="003C3439">
          <w:delText>–</w:delText>
        </w:r>
        <w:r w:rsidDel="003C3439">
          <w:delText xml:space="preserve"> Checklist</w:delText>
        </w:r>
        <w:bookmarkEnd w:id="587"/>
      </w:del>
    </w:p>
    <w:p w14:paraId="426737AA" w14:textId="09559F28" w:rsidR="004A0680" w:rsidRPr="004A0680" w:rsidDel="003C3439" w:rsidRDefault="004A0680" w:rsidP="004A0680">
      <w:pPr>
        <w:rPr>
          <w:del w:id="589" w:author="Lukas Zoller" w:date="2019-11-29T11:10:00Z"/>
        </w:rPr>
      </w:pPr>
      <w:del w:id="590" w:author="Lukas Zoller" w:date="2019-11-29T11:10:00Z">
        <w:r w:rsidDel="003C3439">
          <w:delText>Spezifische Kriterien, die die Anforderungen in diesem Projekt erfüllen müssen, um reif für die Umsetzung zu sein</w:delText>
        </w:r>
      </w:del>
    </w:p>
    <w:p w14:paraId="0CCF4A41" w14:textId="77777777" w:rsidR="00BC4DD4" w:rsidRPr="005E3C39" w:rsidRDefault="00BC4DD4" w:rsidP="00511D21"/>
    <w:p w14:paraId="07605CC2" w14:textId="77777777" w:rsidR="006D6738" w:rsidRPr="005E3C39" w:rsidRDefault="00511D21" w:rsidP="00511D21">
      <w:pPr>
        <w:pStyle w:val="berschrift1"/>
      </w:pPr>
      <w:bookmarkStart w:id="591" w:name="_Toc22895010"/>
      <w:bookmarkStart w:id="592" w:name="_Toc22895166"/>
      <w:r w:rsidRPr="005E3C39">
        <w:t>Versionskontrolle</w:t>
      </w:r>
      <w:bookmarkEnd w:id="591"/>
      <w:bookmarkEnd w:id="59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3AB77C3B" w14:textId="77777777" w:rsidTr="0016521D">
        <w:trPr>
          <w:trHeight w:val="113"/>
        </w:trPr>
        <w:tc>
          <w:tcPr>
            <w:tcW w:w="1219" w:type="dxa"/>
            <w:tcBorders>
              <w:top w:val="nil"/>
              <w:left w:val="nil"/>
              <w:bottom w:val="nil"/>
              <w:right w:val="nil"/>
            </w:tcBorders>
            <w:shd w:val="clear" w:color="auto" w:fill="A6A6A6"/>
          </w:tcPr>
          <w:p w14:paraId="16D33A59"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407220D4"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75623D34"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4D2EC13" w14:textId="77777777" w:rsidR="00511D21" w:rsidRPr="005E3C39" w:rsidRDefault="00511D21" w:rsidP="00C6727C">
            <w:pPr>
              <w:rPr>
                <w:b/>
              </w:rPr>
            </w:pPr>
            <w:r w:rsidRPr="005E3C39">
              <w:rPr>
                <w:b/>
              </w:rPr>
              <w:t>Autor</w:t>
            </w:r>
          </w:p>
        </w:tc>
      </w:tr>
      <w:tr w:rsidR="00511D21" w:rsidRPr="005E3C39" w14:paraId="598C0E10" w14:textId="77777777" w:rsidTr="0016521D">
        <w:trPr>
          <w:trHeight w:val="113"/>
        </w:trPr>
        <w:tc>
          <w:tcPr>
            <w:tcW w:w="1219" w:type="dxa"/>
            <w:shd w:val="clear" w:color="auto" w:fill="E6E6E6"/>
          </w:tcPr>
          <w:p w14:paraId="2C25A96B" w14:textId="77777777" w:rsidR="00511D21" w:rsidRPr="005E3C39" w:rsidRDefault="0016521D" w:rsidP="00C6727C">
            <w:r>
              <w:t>X</w:t>
            </w:r>
            <w:r w:rsidR="00511D21" w:rsidRPr="005E3C39">
              <w:t>0.1</w:t>
            </w:r>
          </w:p>
        </w:tc>
        <w:tc>
          <w:tcPr>
            <w:tcW w:w="1828" w:type="dxa"/>
            <w:shd w:val="clear" w:color="auto" w:fill="E6E6E6"/>
          </w:tcPr>
          <w:p w14:paraId="3BE13A60" w14:textId="6182B185" w:rsidR="00511D21" w:rsidRPr="005E3C39" w:rsidRDefault="0016521D" w:rsidP="00C6727C">
            <w:r>
              <w:t>26.0</w:t>
            </w:r>
            <w:r w:rsidR="0056393B">
              <w:t>9</w:t>
            </w:r>
            <w:r>
              <w:t>.2017</w:t>
            </w:r>
          </w:p>
        </w:tc>
        <w:tc>
          <w:tcPr>
            <w:tcW w:w="4055" w:type="dxa"/>
            <w:shd w:val="clear" w:color="auto" w:fill="E6E6E6"/>
          </w:tcPr>
          <w:p w14:paraId="4A8939CF" w14:textId="3DEA42C9" w:rsidR="00511D21" w:rsidRPr="005E3C39" w:rsidRDefault="00511D21" w:rsidP="00C6727C">
            <w:r w:rsidRPr="005E3C39">
              <w:t>Dokument erstellt</w:t>
            </w:r>
            <w:r w:rsidR="0056393B">
              <w:t xml:space="preserve"> (Punkte 1 bis 3)</w:t>
            </w:r>
          </w:p>
        </w:tc>
        <w:tc>
          <w:tcPr>
            <w:tcW w:w="2367" w:type="dxa"/>
            <w:shd w:val="clear" w:color="auto" w:fill="E6E6E6"/>
          </w:tcPr>
          <w:p w14:paraId="0D7B983D" w14:textId="47CF2863" w:rsidR="00511D21" w:rsidRPr="005E3C39" w:rsidRDefault="0056393B" w:rsidP="00C6727C">
            <w:r>
              <w:t>L.Z., R.H.</w:t>
            </w:r>
          </w:p>
        </w:tc>
      </w:tr>
      <w:tr w:rsidR="00511D21" w:rsidRPr="005E3C39" w14:paraId="32E8A5DF" w14:textId="77777777" w:rsidTr="0016521D">
        <w:trPr>
          <w:trHeight w:val="113"/>
        </w:trPr>
        <w:tc>
          <w:tcPr>
            <w:tcW w:w="1219" w:type="dxa"/>
            <w:shd w:val="clear" w:color="auto" w:fill="E6E6E6"/>
          </w:tcPr>
          <w:p w14:paraId="6D04549A" w14:textId="13A65F22" w:rsidR="00511D21" w:rsidRPr="005E3C39" w:rsidRDefault="0016521D" w:rsidP="00C6727C">
            <w:del w:id="593" w:author="Lukas Zoller" w:date="2019-11-29T11:10:00Z">
              <w:r w:rsidDel="003C3439">
                <w:delText>X</w:delText>
              </w:r>
              <w:r w:rsidR="00511D21" w:rsidRPr="005E3C39" w:rsidDel="003C3439">
                <w:delText>0.2</w:delText>
              </w:r>
            </w:del>
          </w:p>
        </w:tc>
        <w:tc>
          <w:tcPr>
            <w:tcW w:w="1828" w:type="dxa"/>
            <w:shd w:val="clear" w:color="auto" w:fill="E6E6E6"/>
          </w:tcPr>
          <w:p w14:paraId="5A2E7B26" w14:textId="010C3FF0" w:rsidR="00511D21" w:rsidRPr="005E3C39" w:rsidRDefault="0056393B" w:rsidP="00C6727C">
            <w:del w:id="594" w:author="Lukas Zoller" w:date="2019-11-29T11:10:00Z">
              <w:r w:rsidDel="003C3439">
                <w:delText>30.09.2019</w:delText>
              </w:r>
            </w:del>
          </w:p>
        </w:tc>
        <w:tc>
          <w:tcPr>
            <w:tcW w:w="4055" w:type="dxa"/>
            <w:shd w:val="clear" w:color="auto" w:fill="E6E6E6"/>
          </w:tcPr>
          <w:p w14:paraId="44374D87" w14:textId="363A98FF" w:rsidR="00511D21" w:rsidRPr="005E3C39" w:rsidRDefault="0056393B" w:rsidP="00C6727C">
            <w:del w:id="595" w:author="Lukas Zoller" w:date="2019-11-29T11:10:00Z">
              <w:r w:rsidDel="003C3439">
                <w:delText>Punkte 1 bis 3 überarbeitet nach Review der Peer-Group.</w:delText>
              </w:r>
            </w:del>
          </w:p>
        </w:tc>
        <w:tc>
          <w:tcPr>
            <w:tcW w:w="2367" w:type="dxa"/>
            <w:shd w:val="clear" w:color="auto" w:fill="E6E6E6"/>
          </w:tcPr>
          <w:p w14:paraId="18A5FD07" w14:textId="5F7FF696" w:rsidR="00511D21" w:rsidRPr="005E3C39" w:rsidRDefault="00B90201" w:rsidP="00C6727C">
            <w:del w:id="596" w:author="Lukas Zoller" w:date="2019-11-29T11:10:00Z">
              <w:r w:rsidDel="003C3439">
                <w:delText>R.H.</w:delText>
              </w:r>
            </w:del>
          </w:p>
        </w:tc>
      </w:tr>
      <w:tr w:rsidR="00662FFC" w:rsidRPr="005E3C39" w14:paraId="69332E48" w14:textId="77777777" w:rsidTr="0016521D">
        <w:trPr>
          <w:trHeight w:val="113"/>
        </w:trPr>
        <w:tc>
          <w:tcPr>
            <w:tcW w:w="1219" w:type="dxa"/>
            <w:shd w:val="clear" w:color="auto" w:fill="E6E6E6"/>
          </w:tcPr>
          <w:p w14:paraId="0440D824" w14:textId="49AF5951" w:rsidR="00662FFC" w:rsidRDefault="00662FFC" w:rsidP="00C6727C">
            <w:del w:id="597" w:author="Lukas Zoller" w:date="2019-11-29T11:10:00Z">
              <w:r w:rsidDel="003C3439">
                <w:delText>X0.3</w:delText>
              </w:r>
            </w:del>
          </w:p>
        </w:tc>
        <w:tc>
          <w:tcPr>
            <w:tcW w:w="1828" w:type="dxa"/>
            <w:shd w:val="clear" w:color="auto" w:fill="E6E6E6"/>
          </w:tcPr>
          <w:p w14:paraId="46B084A4" w14:textId="426C240A" w:rsidR="00662FFC" w:rsidRDefault="00662FFC" w:rsidP="00C6727C">
            <w:del w:id="598" w:author="Lukas Zoller" w:date="2019-11-29T11:10:00Z">
              <w:r w:rsidDel="003C3439">
                <w:delText>09.10.2019</w:delText>
              </w:r>
            </w:del>
          </w:p>
        </w:tc>
        <w:tc>
          <w:tcPr>
            <w:tcW w:w="4055" w:type="dxa"/>
            <w:shd w:val="clear" w:color="auto" w:fill="E6E6E6"/>
          </w:tcPr>
          <w:p w14:paraId="7CDD5DD1" w14:textId="36DC7473" w:rsidR="00662FFC" w:rsidRDefault="00662FFC" w:rsidP="00C6727C">
            <w:del w:id="599" w:author="Lukas Zoller" w:date="2019-11-29T11:10:00Z">
              <w:r w:rsidDel="003C3439">
                <w:delText>Kapitel 4 erarbeitet</w:delText>
              </w:r>
            </w:del>
          </w:p>
        </w:tc>
        <w:tc>
          <w:tcPr>
            <w:tcW w:w="2367" w:type="dxa"/>
            <w:shd w:val="clear" w:color="auto" w:fill="E6E6E6"/>
          </w:tcPr>
          <w:p w14:paraId="53651DC0" w14:textId="709C4A54" w:rsidR="00662FFC" w:rsidRDefault="00662FFC" w:rsidP="00C6727C">
            <w:del w:id="600" w:author="Lukas Zoller" w:date="2019-11-29T11:10:00Z">
              <w:r w:rsidDel="003C3439">
                <w:delText>R.H.</w:delText>
              </w:r>
            </w:del>
          </w:p>
        </w:tc>
      </w:tr>
      <w:tr w:rsidR="008444D5" w:rsidRPr="005E3C39" w14:paraId="481D9A64" w14:textId="77777777" w:rsidTr="0016521D">
        <w:trPr>
          <w:trHeight w:val="113"/>
        </w:trPr>
        <w:tc>
          <w:tcPr>
            <w:tcW w:w="1219" w:type="dxa"/>
            <w:shd w:val="clear" w:color="auto" w:fill="E6E6E6"/>
          </w:tcPr>
          <w:p w14:paraId="4AC19877" w14:textId="5DF61F83" w:rsidR="008444D5" w:rsidRDefault="008444D5" w:rsidP="00C6727C">
            <w:del w:id="601" w:author="Lukas Zoller" w:date="2019-11-29T11:10:00Z">
              <w:r w:rsidDel="003C3439">
                <w:delText>X0.4</w:delText>
              </w:r>
            </w:del>
          </w:p>
        </w:tc>
        <w:tc>
          <w:tcPr>
            <w:tcW w:w="1828" w:type="dxa"/>
            <w:shd w:val="clear" w:color="auto" w:fill="E6E6E6"/>
          </w:tcPr>
          <w:p w14:paraId="0002F203" w14:textId="76F2DC30" w:rsidR="008444D5" w:rsidRDefault="008444D5" w:rsidP="00C6727C">
            <w:del w:id="602" w:author="Lukas Zoller" w:date="2019-11-29T11:10:00Z">
              <w:r w:rsidDel="003C3439">
                <w:delText>09.10.2019</w:delText>
              </w:r>
            </w:del>
          </w:p>
        </w:tc>
        <w:tc>
          <w:tcPr>
            <w:tcW w:w="4055" w:type="dxa"/>
            <w:shd w:val="clear" w:color="auto" w:fill="E6E6E6"/>
          </w:tcPr>
          <w:p w14:paraId="0C0B1C55" w14:textId="2A360F3A" w:rsidR="008444D5" w:rsidRDefault="008444D5" w:rsidP="00C6727C">
            <w:del w:id="603" w:author="Lukas Zoller" w:date="2019-11-29T11:10:00Z">
              <w:r w:rsidDel="003C3439">
                <w:delText xml:space="preserve">Review </w:delText>
              </w:r>
              <w:r w:rsidR="009A3C48" w:rsidDel="003C3439">
                <w:delText>L.Z.</w:delText>
              </w:r>
              <w:r w:rsidDel="003C3439">
                <w:delText>, an Projektbetreuer zum Review weitergeleitet.</w:delText>
              </w:r>
            </w:del>
          </w:p>
        </w:tc>
        <w:tc>
          <w:tcPr>
            <w:tcW w:w="2367" w:type="dxa"/>
            <w:shd w:val="clear" w:color="auto" w:fill="E6E6E6"/>
          </w:tcPr>
          <w:p w14:paraId="214AA80C" w14:textId="67024F6A" w:rsidR="008444D5" w:rsidRDefault="008444D5" w:rsidP="00C6727C">
            <w:del w:id="604" w:author="Lukas Zoller" w:date="2019-11-29T11:10:00Z">
              <w:r w:rsidDel="003C3439">
                <w:delText>L.Z.</w:delText>
              </w:r>
            </w:del>
          </w:p>
        </w:tc>
      </w:tr>
      <w:tr w:rsidR="00511D21" w:rsidRPr="005E3C39" w14:paraId="207F2091" w14:textId="77777777" w:rsidTr="0016521D">
        <w:trPr>
          <w:trHeight w:val="113"/>
        </w:trPr>
        <w:tc>
          <w:tcPr>
            <w:tcW w:w="1219" w:type="dxa"/>
            <w:shd w:val="clear" w:color="auto" w:fill="E6E6E6"/>
          </w:tcPr>
          <w:p w14:paraId="22303BEC" w14:textId="736E5E7E" w:rsidR="00511D21" w:rsidRPr="005E3C39" w:rsidRDefault="0016521D" w:rsidP="00C6727C">
            <w:del w:id="605" w:author="Lukas Zoller" w:date="2019-11-29T11:10:00Z">
              <w:r w:rsidDel="003C3439">
                <w:delText>X</w:delText>
              </w:r>
              <w:r w:rsidR="009A3C48" w:rsidDel="003C3439">
                <w:delText>0.5</w:delText>
              </w:r>
            </w:del>
          </w:p>
        </w:tc>
        <w:tc>
          <w:tcPr>
            <w:tcW w:w="1828" w:type="dxa"/>
            <w:shd w:val="clear" w:color="auto" w:fill="E6E6E6"/>
          </w:tcPr>
          <w:p w14:paraId="2F779365" w14:textId="63C3C4DF" w:rsidR="00511D21" w:rsidRPr="005E3C39" w:rsidRDefault="009A3C48" w:rsidP="00C6727C">
            <w:del w:id="606" w:author="Lukas Zoller" w:date="2019-11-29T11:10:00Z">
              <w:r w:rsidDel="003C3439">
                <w:delText>16.10.2019</w:delText>
              </w:r>
            </w:del>
          </w:p>
        </w:tc>
        <w:tc>
          <w:tcPr>
            <w:tcW w:w="4055" w:type="dxa"/>
            <w:shd w:val="clear" w:color="auto" w:fill="E6E6E6"/>
          </w:tcPr>
          <w:p w14:paraId="195E482F" w14:textId="66303DE7" w:rsidR="00511D21" w:rsidRPr="005E3C39" w:rsidRDefault="009A3C48" w:rsidP="00C6727C">
            <w:del w:id="607" w:author="Lukas Zoller" w:date="2019-11-29T11:10:00Z">
              <w:r w:rsidDel="003C3439">
                <w:delText>Feedback zu Kapitel 4 von Projektbetreuer eingebaut.</w:delText>
              </w:r>
            </w:del>
          </w:p>
        </w:tc>
        <w:tc>
          <w:tcPr>
            <w:tcW w:w="2367" w:type="dxa"/>
            <w:shd w:val="clear" w:color="auto" w:fill="E6E6E6"/>
          </w:tcPr>
          <w:p w14:paraId="5103F948" w14:textId="4623CB04" w:rsidR="00511D21" w:rsidRPr="005E3C39" w:rsidRDefault="009A3C48" w:rsidP="00C6727C">
            <w:del w:id="608" w:author="Lukas Zoller" w:date="2019-11-29T11:10:00Z">
              <w:r w:rsidDel="003C3439">
                <w:delText>R.H.</w:delText>
              </w:r>
            </w:del>
          </w:p>
        </w:tc>
      </w:tr>
      <w:tr w:rsidR="009A3C48" w:rsidRPr="005E3C39" w14:paraId="7CE18DBC" w14:textId="77777777" w:rsidTr="0016521D">
        <w:trPr>
          <w:trHeight w:val="113"/>
        </w:trPr>
        <w:tc>
          <w:tcPr>
            <w:tcW w:w="1219" w:type="dxa"/>
            <w:shd w:val="clear" w:color="auto" w:fill="E6E6E6"/>
          </w:tcPr>
          <w:p w14:paraId="1ECB16BC" w14:textId="7AE5A1D0" w:rsidR="009A3C48" w:rsidRDefault="009A3C48" w:rsidP="00C6727C">
            <w:del w:id="609" w:author="Lukas Zoller" w:date="2019-11-29T11:10:00Z">
              <w:r w:rsidDel="003C3439">
                <w:delText>X0.6</w:delText>
              </w:r>
            </w:del>
          </w:p>
        </w:tc>
        <w:tc>
          <w:tcPr>
            <w:tcW w:w="1828" w:type="dxa"/>
            <w:shd w:val="clear" w:color="auto" w:fill="E6E6E6"/>
          </w:tcPr>
          <w:p w14:paraId="7033E8A2" w14:textId="22FDBA6D" w:rsidR="009A3C48" w:rsidRPr="005E3C39" w:rsidRDefault="009A3C48" w:rsidP="00C6727C">
            <w:del w:id="610" w:author="Lukas Zoller" w:date="2019-11-29T11:10:00Z">
              <w:r w:rsidDel="003C3439">
                <w:delText>20.10.2019</w:delText>
              </w:r>
            </w:del>
          </w:p>
        </w:tc>
        <w:tc>
          <w:tcPr>
            <w:tcW w:w="4055" w:type="dxa"/>
            <w:shd w:val="clear" w:color="auto" w:fill="E6E6E6"/>
          </w:tcPr>
          <w:p w14:paraId="127093DA" w14:textId="12F6D95F" w:rsidR="009A3C48" w:rsidRPr="005E3C39" w:rsidRDefault="009A3C48" w:rsidP="00C6727C">
            <w:del w:id="611" w:author="Lukas Zoller" w:date="2019-11-29T11:10:00Z">
              <w:r w:rsidDel="003C3439">
                <w:delText>Kapitel 5 erarbeitet</w:delText>
              </w:r>
              <w:r w:rsidR="00A13C74" w:rsidDel="003C3439">
                <w:delText xml:space="preserve"> an L.Z. </w:delText>
              </w:r>
              <w:r w:rsidDel="003C3439">
                <w:delText>weitergeleitet.</w:delText>
              </w:r>
            </w:del>
          </w:p>
        </w:tc>
        <w:tc>
          <w:tcPr>
            <w:tcW w:w="2367" w:type="dxa"/>
            <w:shd w:val="clear" w:color="auto" w:fill="E6E6E6"/>
          </w:tcPr>
          <w:p w14:paraId="03E4D58F" w14:textId="6C2BF11F" w:rsidR="009A3C48" w:rsidRPr="005E3C39" w:rsidRDefault="009A3C48" w:rsidP="00C6727C">
            <w:del w:id="612" w:author="Lukas Zoller" w:date="2019-11-29T11:10:00Z">
              <w:r w:rsidDel="003C3439">
                <w:delText>R.H.</w:delText>
              </w:r>
            </w:del>
          </w:p>
        </w:tc>
      </w:tr>
      <w:tr w:rsidR="004B252E" w:rsidRPr="005E3C39" w14:paraId="03C0B044" w14:textId="77777777" w:rsidTr="0016521D">
        <w:trPr>
          <w:trHeight w:val="113"/>
        </w:trPr>
        <w:tc>
          <w:tcPr>
            <w:tcW w:w="1219" w:type="dxa"/>
            <w:shd w:val="clear" w:color="auto" w:fill="E6E6E6"/>
          </w:tcPr>
          <w:p w14:paraId="759DDD00" w14:textId="2FE9F7F0" w:rsidR="004B252E" w:rsidRDefault="004B252E" w:rsidP="004B252E">
            <w:del w:id="613" w:author="Lukas Zoller" w:date="2019-11-29T11:10:00Z">
              <w:r w:rsidDel="003C3439">
                <w:delText>X0.7</w:delText>
              </w:r>
            </w:del>
          </w:p>
        </w:tc>
        <w:tc>
          <w:tcPr>
            <w:tcW w:w="1828" w:type="dxa"/>
            <w:shd w:val="clear" w:color="auto" w:fill="E6E6E6"/>
          </w:tcPr>
          <w:p w14:paraId="44344801" w14:textId="346C0AE0" w:rsidR="004B252E" w:rsidRDefault="004B252E" w:rsidP="004B252E">
            <w:del w:id="614" w:author="Lukas Zoller" w:date="2019-11-29T11:10:00Z">
              <w:r w:rsidDel="003C3439">
                <w:delText>2</w:delText>
              </w:r>
              <w:r w:rsidR="004D37D1" w:rsidDel="003C3439">
                <w:delText>5</w:delText>
              </w:r>
              <w:r w:rsidDel="003C3439">
                <w:delText>.10.2019</w:delText>
              </w:r>
            </w:del>
          </w:p>
        </w:tc>
        <w:tc>
          <w:tcPr>
            <w:tcW w:w="4055" w:type="dxa"/>
            <w:shd w:val="clear" w:color="auto" w:fill="E6E6E6"/>
          </w:tcPr>
          <w:p w14:paraId="24BB23B5" w14:textId="7B4D4D38" w:rsidR="004B252E" w:rsidRDefault="004B252E" w:rsidP="004B252E">
            <w:del w:id="615" w:author="Lukas Zoller" w:date="2019-11-29T11:10:00Z">
              <w:r w:rsidDel="003C3439">
                <w:delText>Nach Feedback von Gerhard Schwab die angesprochenen Punkte angepasst</w:delText>
              </w:r>
              <w:r w:rsidR="00A13C74" w:rsidDel="003C3439">
                <w:delText>. An Projektbetreuer zum Review weitergeleitet.</w:delText>
              </w:r>
            </w:del>
          </w:p>
        </w:tc>
        <w:tc>
          <w:tcPr>
            <w:tcW w:w="2367" w:type="dxa"/>
            <w:shd w:val="clear" w:color="auto" w:fill="E6E6E6"/>
          </w:tcPr>
          <w:p w14:paraId="3A55AC53" w14:textId="567DADEF" w:rsidR="004B252E" w:rsidRDefault="004B252E" w:rsidP="004B252E">
            <w:del w:id="616" w:author="Lukas Zoller" w:date="2019-11-29T11:10:00Z">
              <w:r w:rsidDel="003C3439">
                <w:delText>L.Z., R.H</w:delText>
              </w:r>
            </w:del>
          </w:p>
        </w:tc>
      </w:tr>
      <w:tr w:rsidR="004B252E" w:rsidRPr="005E3C39" w14:paraId="160BC2A2"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811133F" w14:textId="59460F1C" w:rsidR="004B252E" w:rsidRPr="005E3C39" w:rsidRDefault="004B252E" w:rsidP="004B252E">
            <w:del w:id="617" w:author="Lukas Zoller" w:date="2019-11-29T11:10:00Z">
              <w:r w:rsidDel="003C3439">
                <w:delText>V</w:delText>
              </w:r>
              <w:r w:rsidRPr="005E3C39" w:rsidDel="003C3439">
                <w:delText>1.0</w:delText>
              </w:r>
            </w:del>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1C370B" w14:textId="01F91143" w:rsidR="004B252E" w:rsidRPr="005E3C39" w:rsidRDefault="004B252E" w:rsidP="004B252E"/>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F789510" w14:textId="0AB48EE4" w:rsidR="004B252E" w:rsidRPr="005E3C39" w:rsidRDefault="004B252E" w:rsidP="004B252E"/>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FFB4826" w14:textId="016D0EA5" w:rsidR="004B252E" w:rsidRPr="005E3C39" w:rsidRDefault="004B252E" w:rsidP="004B252E"/>
        </w:tc>
      </w:tr>
    </w:tbl>
    <w:p w14:paraId="5C3678D2"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80915" w14:textId="77777777" w:rsidR="00552E6E" w:rsidRDefault="00552E6E" w:rsidP="006312E0">
      <w:pPr>
        <w:spacing w:line="240" w:lineRule="auto"/>
      </w:pPr>
      <w:r>
        <w:separator/>
      </w:r>
    </w:p>
  </w:endnote>
  <w:endnote w:type="continuationSeparator" w:id="0">
    <w:p w14:paraId="32592B2B" w14:textId="77777777" w:rsidR="00552E6E" w:rsidRDefault="00552E6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1CBD" w14:textId="77777777" w:rsidR="001F6F25" w:rsidRDefault="001F6F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6011" w14:textId="77777777" w:rsidR="001F6F25" w:rsidRPr="00052655" w:rsidRDefault="001F6F25"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F5804F7" wp14:editId="5EC3352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6672B" w14:textId="77777777" w:rsidR="001F6F25" w:rsidRPr="003B1648" w:rsidRDefault="001F6F25"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804F7"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14:paraId="1A76672B" w14:textId="77777777" w:rsidR="001F6F25" w:rsidRPr="003B1648" w:rsidRDefault="001F6F25"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4</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4428B" w14:textId="77777777" w:rsidR="001F6F25" w:rsidRDefault="001F6F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6D591" w14:textId="77777777" w:rsidR="00552E6E" w:rsidRDefault="00552E6E" w:rsidP="006312E0">
      <w:pPr>
        <w:spacing w:line="240" w:lineRule="auto"/>
      </w:pPr>
    </w:p>
  </w:footnote>
  <w:footnote w:type="continuationSeparator" w:id="0">
    <w:p w14:paraId="54F91312" w14:textId="77777777" w:rsidR="00552E6E" w:rsidRDefault="00552E6E" w:rsidP="006312E0">
      <w:pPr>
        <w:spacing w:line="240" w:lineRule="auto"/>
      </w:pPr>
      <w:r>
        <w:continuationSeparator/>
      </w:r>
    </w:p>
  </w:footnote>
  <w:footnote w:id="1">
    <w:p w14:paraId="39D2D07F" w14:textId="742B353B" w:rsidR="00575075" w:rsidDel="002162C6" w:rsidRDefault="00575075">
      <w:pPr>
        <w:pStyle w:val="Funotentext"/>
        <w:rPr>
          <w:del w:id="453" w:author="Lukas Zoller" w:date="2019-11-29T11:03:00Z"/>
        </w:rPr>
      </w:pPr>
      <w:del w:id="454" w:author="Lukas Zoller" w:date="2019-11-29T11:03:00Z">
        <w:r w:rsidDel="002162C6">
          <w:rPr>
            <w:rStyle w:val="Funotenzeichen"/>
          </w:rPr>
          <w:footnoteRef/>
        </w:r>
        <w:r w:rsidDel="002162C6">
          <w:delText xml:space="preserve"> </w:delText>
        </w:r>
        <w:r w:rsidR="00552E6E" w:rsidDel="002162C6">
          <w:fldChar w:fldCharType="begin"/>
        </w:r>
        <w:r w:rsidR="00552E6E" w:rsidDel="002162C6">
          <w:delInstrText xml:space="preserve"> HYPERLINK "https://www.bigdata-insider.de/was-ist-ein-neuronales-netz-a-686185/" </w:delInstrText>
        </w:r>
        <w:r w:rsidR="00552E6E" w:rsidDel="002162C6">
          <w:fldChar w:fldCharType="separate"/>
        </w:r>
        <w:r w:rsidRPr="00530BAE" w:rsidDel="002162C6">
          <w:rPr>
            <w:rStyle w:val="Hyperlink"/>
          </w:rPr>
          <w:delText>https://www.bigdata-insider.de/was-ist-ein-neuronales-netz-a-686185/</w:delText>
        </w:r>
        <w:r w:rsidR="00552E6E" w:rsidDel="002162C6">
          <w:rPr>
            <w:rStyle w:val="Hyperlink"/>
          </w:rPr>
          <w:fldChar w:fldCharType="end"/>
        </w:r>
        <w:r w:rsidDel="002162C6">
          <w:delText xml:space="preserve"> (Zuletzt abgerufen am 20.10.2019)</w:delText>
        </w:r>
      </w:del>
    </w:p>
  </w:footnote>
  <w:footnote w:id="2">
    <w:p w14:paraId="17563B3B" w14:textId="622B0BD1" w:rsidR="00F9445A" w:rsidDel="002162C6" w:rsidRDefault="00F9445A" w:rsidP="00F9445A">
      <w:pPr>
        <w:pStyle w:val="Funotentext"/>
        <w:rPr>
          <w:del w:id="464" w:author="Lukas Zoller" w:date="2019-11-29T11:03:00Z"/>
        </w:rPr>
      </w:pPr>
      <w:del w:id="465" w:author="Lukas Zoller" w:date="2019-11-29T11:03:00Z">
        <w:r w:rsidDel="002162C6">
          <w:rPr>
            <w:rStyle w:val="Funotenzeichen"/>
          </w:rPr>
          <w:footnoteRef/>
        </w:r>
        <w:r w:rsidDel="002162C6">
          <w:delText xml:space="preserve"> </w:delText>
        </w:r>
        <w:r w:rsidR="00552E6E" w:rsidDel="002162C6">
          <w:fldChar w:fldCharType="begin"/>
        </w:r>
        <w:r w:rsidR="00552E6E" w:rsidDel="002162C6">
          <w:delInstrText xml:space="preserve"> HYPERLINK "https://jaai.de/kuenstliche-neuronale-netze-aufbau-fun</w:delInstrText>
        </w:r>
        <w:r w:rsidR="00552E6E" w:rsidDel="002162C6">
          <w:delInstrText xml:space="preserve">ktion-291/" </w:delInstrText>
        </w:r>
        <w:r w:rsidR="00552E6E" w:rsidDel="002162C6">
          <w:fldChar w:fldCharType="separate"/>
        </w:r>
        <w:r w:rsidRPr="00530BAE" w:rsidDel="002162C6">
          <w:rPr>
            <w:rStyle w:val="Hyperlink"/>
          </w:rPr>
          <w:delText>https://jaai.de/kuenstliche-neuronale-netze-aufbau-funktion-291/</w:delText>
        </w:r>
        <w:r w:rsidR="00552E6E" w:rsidDel="002162C6">
          <w:rPr>
            <w:rStyle w:val="Hyperlink"/>
          </w:rPr>
          <w:fldChar w:fldCharType="end"/>
        </w:r>
        <w:r w:rsidDel="002162C6">
          <w:delText xml:space="preserve"> (Zuletzt abgerufen am 20.10.2019)</w:delText>
        </w:r>
      </w:del>
    </w:p>
  </w:footnote>
  <w:footnote w:id="3">
    <w:p w14:paraId="0653C988" w14:textId="35E75CD0" w:rsidR="00F9445A" w:rsidDel="002162C6" w:rsidRDefault="00F9445A">
      <w:pPr>
        <w:pStyle w:val="Funotentext"/>
        <w:rPr>
          <w:del w:id="471" w:author="Lukas Zoller" w:date="2019-11-29T11:03:00Z"/>
        </w:rPr>
      </w:pPr>
      <w:del w:id="472" w:author="Lukas Zoller" w:date="2019-11-29T11:03:00Z">
        <w:r w:rsidDel="002162C6">
          <w:rPr>
            <w:rStyle w:val="Funotenzeichen"/>
          </w:rPr>
          <w:footnoteRef/>
        </w:r>
        <w:r w:rsidDel="002162C6">
          <w:delText xml:space="preserve"> </w:delText>
        </w:r>
        <w:r w:rsidR="00552E6E" w:rsidDel="002162C6">
          <w:fldChar w:fldCharType="begin"/>
        </w:r>
        <w:r w:rsidR="00552E6E" w:rsidDel="002162C6">
          <w:delInstrText xml:space="preserve"> HYPERLINK "https://de.wikipedia.org/wiki/Hyperparameteroptimierung" </w:delInstrText>
        </w:r>
        <w:r w:rsidR="00552E6E" w:rsidDel="002162C6">
          <w:fldChar w:fldCharType="separate"/>
        </w:r>
        <w:r w:rsidRPr="00530BAE" w:rsidDel="002162C6">
          <w:rPr>
            <w:rStyle w:val="Hyperlink"/>
          </w:rPr>
          <w:delText>https://de.wikipedia.org/wiki/Hyperparameteroptimierung</w:delText>
        </w:r>
        <w:r w:rsidR="00552E6E" w:rsidDel="002162C6">
          <w:rPr>
            <w:rStyle w:val="Hyperlink"/>
          </w:rPr>
          <w:fldChar w:fldCharType="end"/>
        </w:r>
        <w:r w:rsidDel="002162C6">
          <w:delText xml:space="preserve"> (Zuletzt abgerufen am 20.10.2019)</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9E3C" w14:textId="77777777" w:rsidR="001F6F25" w:rsidRDefault="001F6F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CC1F5" w14:textId="77777777" w:rsidR="001F6F25" w:rsidRPr="001F1B9C" w:rsidRDefault="001F6F25" w:rsidP="001F1B9C">
    <w:pPr>
      <w:pStyle w:val="Kopfzeile"/>
    </w:pPr>
    <w:r>
      <w:rPr>
        <w:noProof/>
        <w:lang w:eastAsia="de-CH"/>
      </w:rPr>
      <w:drawing>
        <wp:anchor distT="0" distB="0" distL="114300" distR="114300" simplePos="0" relativeHeight="251657216" behindDoc="0" locked="1" layoutInCell="1" allowOverlap="1" wp14:anchorId="12C740D4" wp14:editId="010EC995">
          <wp:simplePos x="0" y="0"/>
          <wp:positionH relativeFrom="page">
            <wp:posOffset>875030</wp:posOffset>
          </wp:positionH>
          <wp:positionV relativeFrom="page">
            <wp:posOffset>417830</wp:posOffset>
          </wp:positionV>
          <wp:extent cx="509270" cy="755015"/>
          <wp:effectExtent l="0" t="0" r="0" b="0"/>
          <wp:wrapNone/>
          <wp:docPr id="9"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71216" w14:textId="77777777" w:rsidR="001F6F25" w:rsidRDefault="001F6F25" w:rsidP="004F7B96">
    <w:pPr>
      <w:pStyle w:val="Kopfzeile"/>
      <w:spacing w:after="1900"/>
    </w:pPr>
    <w:r>
      <w:rPr>
        <w:noProof/>
        <w:lang w:eastAsia="de-CH"/>
      </w:rPr>
      <w:drawing>
        <wp:anchor distT="0" distB="0" distL="114300" distR="114300" simplePos="0" relativeHeight="251659264" behindDoc="0" locked="1" layoutInCell="1" allowOverlap="1" wp14:anchorId="01DBBC3B" wp14:editId="65D0DA21">
          <wp:simplePos x="0" y="0"/>
          <wp:positionH relativeFrom="page">
            <wp:posOffset>869950</wp:posOffset>
          </wp:positionH>
          <wp:positionV relativeFrom="page">
            <wp:posOffset>415925</wp:posOffset>
          </wp:positionV>
          <wp:extent cx="509270" cy="755015"/>
          <wp:effectExtent l="0" t="0" r="0" b="0"/>
          <wp:wrapNone/>
          <wp:docPr id="10"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184D14C3" wp14:editId="60222F1D">
          <wp:simplePos x="0" y="0"/>
          <wp:positionH relativeFrom="page">
            <wp:posOffset>875030</wp:posOffset>
          </wp:positionH>
          <wp:positionV relativeFrom="page">
            <wp:posOffset>417830</wp:posOffset>
          </wp:positionV>
          <wp:extent cx="509905" cy="755650"/>
          <wp:effectExtent l="0" t="0" r="0" b="0"/>
          <wp:wrapNone/>
          <wp:docPr id="1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64FCB62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2C487C6B"/>
    <w:multiLevelType w:val="hybridMultilevel"/>
    <w:tmpl w:val="E17E37AE"/>
    <w:lvl w:ilvl="0" w:tplc="0409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35442368"/>
    <w:multiLevelType w:val="hybridMultilevel"/>
    <w:tmpl w:val="1E446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443762"/>
    <w:multiLevelType w:val="hybridMultilevel"/>
    <w:tmpl w:val="728277C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3DC27716"/>
    <w:multiLevelType w:val="hybridMultilevel"/>
    <w:tmpl w:val="D2BC268A"/>
    <w:lvl w:ilvl="0" w:tplc="555ADA9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1"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3"/>
  </w:num>
  <w:num w:numId="13">
    <w:abstractNumId w:val="12"/>
  </w:num>
  <w:num w:numId="14">
    <w:abstractNumId w:val="20"/>
  </w:num>
  <w:num w:numId="15">
    <w:abstractNumId w:val="19"/>
  </w:num>
  <w:num w:numId="16">
    <w:abstractNumId w:val="15"/>
  </w:num>
  <w:num w:numId="17">
    <w:abstractNumId w:val="10"/>
  </w:num>
  <w:num w:numId="18">
    <w:abstractNumId w:val="37"/>
  </w:num>
  <w:num w:numId="19">
    <w:abstractNumId w:val="26"/>
  </w:num>
  <w:num w:numId="20">
    <w:abstractNumId w:val="38"/>
  </w:num>
  <w:num w:numId="21">
    <w:abstractNumId w:val="40"/>
  </w:num>
  <w:num w:numId="22">
    <w:abstractNumId w:val="16"/>
  </w:num>
  <w:num w:numId="23">
    <w:abstractNumId w:val="34"/>
  </w:num>
  <w:num w:numId="24">
    <w:abstractNumId w:val="30"/>
  </w:num>
  <w:num w:numId="25">
    <w:abstractNumId w:val="17"/>
  </w:num>
  <w:num w:numId="26">
    <w:abstractNumId w:val="27"/>
  </w:num>
  <w:num w:numId="27">
    <w:abstractNumId w:val="21"/>
  </w:num>
  <w:num w:numId="28">
    <w:abstractNumId w:val="36"/>
  </w:num>
  <w:num w:numId="29">
    <w:abstractNumId w:val="29"/>
  </w:num>
  <w:num w:numId="30">
    <w:abstractNumId w:val="13"/>
  </w:num>
  <w:num w:numId="31">
    <w:abstractNumId w:val="39"/>
  </w:num>
  <w:num w:numId="32">
    <w:abstractNumId w:val="35"/>
  </w:num>
  <w:num w:numId="33">
    <w:abstractNumId w:val="31"/>
  </w:num>
  <w:num w:numId="34">
    <w:abstractNumId w:val="11"/>
  </w:num>
  <w:num w:numId="35">
    <w:abstractNumId w:val="18"/>
  </w:num>
  <w:num w:numId="36">
    <w:abstractNumId w:val="25"/>
  </w:num>
  <w:num w:numId="37">
    <w:abstractNumId w:val="32"/>
  </w:num>
  <w:num w:numId="38">
    <w:abstractNumId w:val="28"/>
  </w:num>
  <w:num w:numId="39">
    <w:abstractNumId w:val="24"/>
  </w:num>
  <w:num w:numId="40">
    <w:abstractNumId w:val="22"/>
  </w:num>
  <w:num w:numId="4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s Zoller">
    <w15:presenceInfo w15:providerId="Windows Live" w15:userId="204410bd045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05"/>
    <w:rsid w:val="00000D3A"/>
    <w:rsid w:val="00003CF0"/>
    <w:rsid w:val="0001585E"/>
    <w:rsid w:val="00027C0A"/>
    <w:rsid w:val="00035727"/>
    <w:rsid w:val="00052655"/>
    <w:rsid w:val="000620FA"/>
    <w:rsid w:val="00067F79"/>
    <w:rsid w:val="00073324"/>
    <w:rsid w:val="00095C44"/>
    <w:rsid w:val="000B6290"/>
    <w:rsid w:val="000D06EE"/>
    <w:rsid w:val="000D17D6"/>
    <w:rsid w:val="000E29F5"/>
    <w:rsid w:val="000E47AA"/>
    <w:rsid w:val="000F013A"/>
    <w:rsid w:val="000F0FE5"/>
    <w:rsid w:val="000F3789"/>
    <w:rsid w:val="00100B8E"/>
    <w:rsid w:val="00100D54"/>
    <w:rsid w:val="00103571"/>
    <w:rsid w:val="00112357"/>
    <w:rsid w:val="001215C7"/>
    <w:rsid w:val="00140FE8"/>
    <w:rsid w:val="0015023D"/>
    <w:rsid w:val="0016521D"/>
    <w:rsid w:val="00170D9E"/>
    <w:rsid w:val="00174DF0"/>
    <w:rsid w:val="00176DF1"/>
    <w:rsid w:val="00177933"/>
    <w:rsid w:val="00195363"/>
    <w:rsid w:val="001B0F1A"/>
    <w:rsid w:val="001C4B4E"/>
    <w:rsid w:val="001D65F4"/>
    <w:rsid w:val="001E0286"/>
    <w:rsid w:val="001E3EF4"/>
    <w:rsid w:val="001F0F2A"/>
    <w:rsid w:val="001F1B9C"/>
    <w:rsid w:val="001F42A3"/>
    <w:rsid w:val="001F6F25"/>
    <w:rsid w:val="0021211B"/>
    <w:rsid w:val="002162C6"/>
    <w:rsid w:val="00220F0E"/>
    <w:rsid w:val="0022718F"/>
    <w:rsid w:val="002502B0"/>
    <w:rsid w:val="002572D5"/>
    <w:rsid w:val="00272FC3"/>
    <w:rsid w:val="00283EAF"/>
    <w:rsid w:val="00292417"/>
    <w:rsid w:val="00296E81"/>
    <w:rsid w:val="002A0932"/>
    <w:rsid w:val="002B0461"/>
    <w:rsid w:val="002C45AE"/>
    <w:rsid w:val="002D70D7"/>
    <w:rsid w:val="002E2E97"/>
    <w:rsid w:val="002E455F"/>
    <w:rsid w:val="002E48BF"/>
    <w:rsid w:val="002E4F2E"/>
    <w:rsid w:val="002E6C41"/>
    <w:rsid w:val="003010C0"/>
    <w:rsid w:val="00314D27"/>
    <w:rsid w:val="0033009B"/>
    <w:rsid w:val="00344F14"/>
    <w:rsid w:val="0034788D"/>
    <w:rsid w:val="00360BA5"/>
    <w:rsid w:val="003653F6"/>
    <w:rsid w:val="00365700"/>
    <w:rsid w:val="00380DCC"/>
    <w:rsid w:val="003838FC"/>
    <w:rsid w:val="003B1648"/>
    <w:rsid w:val="003B4580"/>
    <w:rsid w:val="003B5BA8"/>
    <w:rsid w:val="003B66F4"/>
    <w:rsid w:val="003C2E2A"/>
    <w:rsid w:val="003C3439"/>
    <w:rsid w:val="003D4775"/>
    <w:rsid w:val="003E14BF"/>
    <w:rsid w:val="003E770F"/>
    <w:rsid w:val="003F34D9"/>
    <w:rsid w:val="00404D4D"/>
    <w:rsid w:val="00411B70"/>
    <w:rsid w:val="004144A2"/>
    <w:rsid w:val="00416C9D"/>
    <w:rsid w:val="004202F9"/>
    <w:rsid w:val="0042274F"/>
    <w:rsid w:val="00430D2E"/>
    <w:rsid w:val="00441CD4"/>
    <w:rsid w:val="004443EE"/>
    <w:rsid w:val="00451627"/>
    <w:rsid w:val="00462CB2"/>
    <w:rsid w:val="0046321C"/>
    <w:rsid w:val="00463AA0"/>
    <w:rsid w:val="00467531"/>
    <w:rsid w:val="004945E6"/>
    <w:rsid w:val="00495AD0"/>
    <w:rsid w:val="004A0680"/>
    <w:rsid w:val="004A28AA"/>
    <w:rsid w:val="004A3AB2"/>
    <w:rsid w:val="004B252E"/>
    <w:rsid w:val="004C4263"/>
    <w:rsid w:val="004D37D1"/>
    <w:rsid w:val="004D6F8F"/>
    <w:rsid w:val="004D7D20"/>
    <w:rsid w:val="004F3D12"/>
    <w:rsid w:val="004F72BB"/>
    <w:rsid w:val="004F7B96"/>
    <w:rsid w:val="00511D21"/>
    <w:rsid w:val="005175B3"/>
    <w:rsid w:val="00517CB3"/>
    <w:rsid w:val="00520CA3"/>
    <w:rsid w:val="00530949"/>
    <w:rsid w:val="0053118D"/>
    <w:rsid w:val="005321B6"/>
    <w:rsid w:val="0053766A"/>
    <w:rsid w:val="00544549"/>
    <w:rsid w:val="005479A4"/>
    <w:rsid w:val="00552732"/>
    <w:rsid w:val="00552E6E"/>
    <w:rsid w:val="00556E27"/>
    <w:rsid w:val="00561D2F"/>
    <w:rsid w:val="0056393B"/>
    <w:rsid w:val="00570BBC"/>
    <w:rsid w:val="00575075"/>
    <w:rsid w:val="005A0DFF"/>
    <w:rsid w:val="005A29B4"/>
    <w:rsid w:val="005B5FF7"/>
    <w:rsid w:val="005B7D4A"/>
    <w:rsid w:val="005C1460"/>
    <w:rsid w:val="005D3B18"/>
    <w:rsid w:val="005D3DB8"/>
    <w:rsid w:val="005E3C39"/>
    <w:rsid w:val="005F5172"/>
    <w:rsid w:val="005F7206"/>
    <w:rsid w:val="00617613"/>
    <w:rsid w:val="00621864"/>
    <w:rsid w:val="0062394E"/>
    <w:rsid w:val="0062514E"/>
    <w:rsid w:val="006254BF"/>
    <w:rsid w:val="00630349"/>
    <w:rsid w:val="006312CC"/>
    <w:rsid w:val="006312E0"/>
    <w:rsid w:val="00632E34"/>
    <w:rsid w:val="0065257C"/>
    <w:rsid w:val="006542BD"/>
    <w:rsid w:val="00662FFC"/>
    <w:rsid w:val="006636D5"/>
    <w:rsid w:val="00683799"/>
    <w:rsid w:val="00684CAF"/>
    <w:rsid w:val="00690A19"/>
    <w:rsid w:val="0069632F"/>
    <w:rsid w:val="006A0F05"/>
    <w:rsid w:val="006B0C5B"/>
    <w:rsid w:val="006B3517"/>
    <w:rsid w:val="006D32EB"/>
    <w:rsid w:val="006D6738"/>
    <w:rsid w:val="006E0F76"/>
    <w:rsid w:val="006E46AC"/>
    <w:rsid w:val="006F7567"/>
    <w:rsid w:val="007050ED"/>
    <w:rsid w:val="00720853"/>
    <w:rsid w:val="00724BBC"/>
    <w:rsid w:val="00730698"/>
    <w:rsid w:val="00732BCF"/>
    <w:rsid w:val="00761683"/>
    <w:rsid w:val="00794ED3"/>
    <w:rsid w:val="00796682"/>
    <w:rsid w:val="007B4AC6"/>
    <w:rsid w:val="007C3618"/>
    <w:rsid w:val="007D1D89"/>
    <w:rsid w:val="007D6F67"/>
    <w:rsid w:val="007E6849"/>
    <w:rsid w:val="007F6222"/>
    <w:rsid w:val="00800BF2"/>
    <w:rsid w:val="00815172"/>
    <w:rsid w:val="0081635C"/>
    <w:rsid w:val="00825B6F"/>
    <w:rsid w:val="008332F5"/>
    <w:rsid w:val="00835FFA"/>
    <w:rsid w:val="00842A0F"/>
    <w:rsid w:val="00842F30"/>
    <w:rsid w:val="008444D5"/>
    <w:rsid w:val="00871EEF"/>
    <w:rsid w:val="008725E4"/>
    <w:rsid w:val="00874D76"/>
    <w:rsid w:val="00877D96"/>
    <w:rsid w:val="00880993"/>
    <w:rsid w:val="00886E73"/>
    <w:rsid w:val="008902ED"/>
    <w:rsid w:val="008911F7"/>
    <w:rsid w:val="00892908"/>
    <w:rsid w:val="00895DE0"/>
    <w:rsid w:val="008B0AF7"/>
    <w:rsid w:val="008B1321"/>
    <w:rsid w:val="008B6910"/>
    <w:rsid w:val="008C4244"/>
    <w:rsid w:val="008D2522"/>
    <w:rsid w:val="008D3A9F"/>
    <w:rsid w:val="008D4233"/>
    <w:rsid w:val="008D61F6"/>
    <w:rsid w:val="00900FD8"/>
    <w:rsid w:val="00901AFC"/>
    <w:rsid w:val="00902D27"/>
    <w:rsid w:val="009161C4"/>
    <w:rsid w:val="00925A41"/>
    <w:rsid w:val="00932C5C"/>
    <w:rsid w:val="009471FB"/>
    <w:rsid w:val="009546FD"/>
    <w:rsid w:val="009577BF"/>
    <w:rsid w:val="00966A51"/>
    <w:rsid w:val="00974B1C"/>
    <w:rsid w:val="0097589C"/>
    <w:rsid w:val="0098578A"/>
    <w:rsid w:val="0099025A"/>
    <w:rsid w:val="009A3C48"/>
    <w:rsid w:val="009A766B"/>
    <w:rsid w:val="009B0030"/>
    <w:rsid w:val="009B18B4"/>
    <w:rsid w:val="009B2329"/>
    <w:rsid w:val="009C5D48"/>
    <w:rsid w:val="009C6BDF"/>
    <w:rsid w:val="009D220A"/>
    <w:rsid w:val="009D5780"/>
    <w:rsid w:val="009D79DF"/>
    <w:rsid w:val="009F2467"/>
    <w:rsid w:val="009F5BCC"/>
    <w:rsid w:val="009F6101"/>
    <w:rsid w:val="009F6478"/>
    <w:rsid w:val="00A02C21"/>
    <w:rsid w:val="00A02D37"/>
    <w:rsid w:val="00A13C74"/>
    <w:rsid w:val="00A22186"/>
    <w:rsid w:val="00A257F3"/>
    <w:rsid w:val="00A368BB"/>
    <w:rsid w:val="00A373F2"/>
    <w:rsid w:val="00A52FEB"/>
    <w:rsid w:val="00A54C2F"/>
    <w:rsid w:val="00A60727"/>
    <w:rsid w:val="00A65413"/>
    <w:rsid w:val="00A67F9A"/>
    <w:rsid w:val="00A80F74"/>
    <w:rsid w:val="00A82729"/>
    <w:rsid w:val="00AA10D7"/>
    <w:rsid w:val="00AD3C46"/>
    <w:rsid w:val="00AD64F2"/>
    <w:rsid w:val="00AE7EDC"/>
    <w:rsid w:val="00AF78B9"/>
    <w:rsid w:val="00B001E3"/>
    <w:rsid w:val="00B048C7"/>
    <w:rsid w:val="00B25861"/>
    <w:rsid w:val="00B25A50"/>
    <w:rsid w:val="00B25DB1"/>
    <w:rsid w:val="00B54B08"/>
    <w:rsid w:val="00B642A4"/>
    <w:rsid w:val="00B664C3"/>
    <w:rsid w:val="00B66715"/>
    <w:rsid w:val="00B807BC"/>
    <w:rsid w:val="00B81287"/>
    <w:rsid w:val="00B867C9"/>
    <w:rsid w:val="00B90201"/>
    <w:rsid w:val="00B91C61"/>
    <w:rsid w:val="00B92F01"/>
    <w:rsid w:val="00B97C3D"/>
    <w:rsid w:val="00BB0E18"/>
    <w:rsid w:val="00BB75EA"/>
    <w:rsid w:val="00BC4DD4"/>
    <w:rsid w:val="00BD2F69"/>
    <w:rsid w:val="00BF2D5F"/>
    <w:rsid w:val="00C16556"/>
    <w:rsid w:val="00C212E1"/>
    <w:rsid w:val="00C235AF"/>
    <w:rsid w:val="00C267DE"/>
    <w:rsid w:val="00C30550"/>
    <w:rsid w:val="00C34E3F"/>
    <w:rsid w:val="00C4713A"/>
    <w:rsid w:val="00C615E3"/>
    <w:rsid w:val="00C6727C"/>
    <w:rsid w:val="00C71114"/>
    <w:rsid w:val="00C73669"/>
    <w:rsid w:val="00C74878"/>
    <w:rsid w:val="00C824E0"/>
    <w:rsid w:val="00C92B28"/>
    <w:rsid w:val="00CA4D0A"/>
    <w:rsid w:val="00CA541A"/>
    <w:rsid w:val="00CA778F"/>
    <w:rsid w:val="00CA7D54"/>
    <w:rsid w:val="00CA7E54"/>
    <w:rsid w:val="00CB44E0"/>
    <w:rsid w:val="00CB4A24"/>
    <w:rsid w:val="00CB7E61"/>
    <w:rsid w:val="00CC7BBA"/>
    <w:rsid w:val="00CD244D"/>
    <w:rsid w:val="00CD3C7E"/>
    <w:rsid w:val="00CE2F40"/>
    <w:rsid w:val="00CF05CF"/>
    <w:rsid w:val="00CF618D"/>
    <w:rsid w:val="00CF754B"/>
    <w:rsid w:val="00D01FDB"/>
    <w:rsid w:val="00D11C44"/>
    <w:rsid w:val="00D13744"/>
    <w:rsid w:val="00D22D1B"/>
    <w:rsid w:val="00D33DD3"/>
    <w:rsid w:val="00D37E22"/>
    <w:rsid w:val="00D44EA6"/>
    <w:rsid w:val="00D72157"/>
    <w:rsid w:val="00D772B2"/>
    <w:rsid w:val="00D77EF2"/>
    <w:rsid w:val="00D923FA"/>
    <w:rsid w:val="00DA0CFA"/>
    <w:rsid w:val="00DA4F15"/>
    <w:rsid w:val="00DA68B5"/>
    <w:rsid w:val="00DD0D5E"/>
    <w:rsid w:val="00DD41BF"/>
    <w:rsid w:val="00DE242C"/>
    <w:rsid w:val="00DF6AAA"/>
    <w:rsid w:val="00E07490"/>
    <w:rsid w:val="00E111BF"/>
    <w:rsid w:val="00E26253"/>
    <w:rsid w:val="00E43329"/>
    <w:rsid w:val="00E458BB"/>
    <w:rsid w:val="00E50D29"/>
    <w:rsid w:val="00E70227"/>
    <w:rsid w:val="00E720C4"/>
    <w:rsid w:val="00E8011C"/>
    <w:rsid w:val="00E85D72"/>
    <w:rsid w:val="00E92FC0"/>
    <w:rsid w:val="00E938E3"/>
    <w:rsid w:val="00E9787C"/>
    <w:rsid w:val="00EA2054"/>
    <w:rsid w:val="00EC268E"/>
    <w:rsid w:val="00ED2C03"/>
    <w:rsid w:val="00ED6401"/>
    <w:rsid w:val="00EE486D"/>
    <w:rsid w:val="00EE5789"/>
    <w:rsid w:val="00EF45A5"/>
    <w:rsid w:val="00EF4B39"/>
    <w:rsid w:val="00F11518"/>
    <w:rsid w:val="00F30BE7"/>
    <w:rsid w:val="00F33235"/>
    <w:rsid w:val="00F34E9A"/>
    <w:rsid w:val="00F36316"/>
    <w:rsid w:val="00F46F68"/>
    <w:rsid w:val="00F53E32"/>
    <w:rsid w:val="00F540FF"/>
    <w:rsid w:val="00F60A34"/>
    <w:rsid w:val="00F62F06"/>
    <w:rsid w:val="00F71D24"/>
    <w:rsid w:val="00F825B4"/>
    <w:rsid w:val="00F87A04"/>
    <w:rsid w:val="00F9445A"/>
    <w:rsid w:val="00F97575"/>
    <w:rsid w:val="00FB4D42"/>
    <w:rsid w:val="00FD4464"/>
    <w:rsid w:val="00FF007B"/>
    <w:rsid w:val="00FF15F1"/>
    <w:rsid w:val="00FF21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7FD7D"/>
  <w15:docId w15:val="{3E2CE542-57FD-4DFC-B7CE-203A0EA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customStyle="1" w:styleId="GridTable1Light1">
    <w:name w:val="Grid Table 1 Light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customStyle="1" w:styleId="GridTable5Dark-Accent31">
    <w:name w:val="Grid Table 5 Dark - Acc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dTable4-Accent51">
    <w:name w:val="Grid Table 4 - Acc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842A0F"/>
    <w:pPr>
      <w:ind w:left="720"/>
      <w:contextualSpacing/>
    </w:pPr>
  </w:style>
  <w:style w:type="character" w:styleId="NichtaufgelsteErwhnung">
    <w:name w:val="Unresolved Mention"/>
    <w:basedOn w:val="Absatz-Standardschriftart"/>
    <w:uiPriority w:val="99"/>
    <w:semiHidden/>
    <w:unhideWhenUsed/>
    <w:rsid w:val="00365700"/>
    <w:rPr>
      <w:color w:val="605E5C"/>
      <w:shd w:val="clear" w:color="auto" w:fill="E1DFDD"/>
    </w:rPr>
  </w:style>
  <w:style w:type="character" w:styleId="Kommentarzeichen">
    <w:name w:val="annotation reference"/>
    <w:basedOn w:val="Absatz-Standardschriftart"/>
    <w:uiPriority w:val="99"/>
    <w:semiHidden/>
    <w:unhideWhenUsed/>
    <w:rsid w:val="00F34E9A"/>
    <w:rPr>
      <w:sz w:val="16"/>
      <w:szCs w:val="16"/>
    </w:rPr>
  </w:style>
  <w:style w:type="paragraph" w:styleId="Kommentartext">
    <w:name w:val="annotation text"/>
    <w:basedOn w:val="Standard"/>
    <w:link w:val="KommentartextZchn"/>
    <w:uiPriority w:val="99"/>
    <w:semiHidden/>
    <w:unhideWhenUsed/>
    <w:rsid w:val="00F34E9A"/>
    <w:pPr>
      <w:spacing w:line="240" w:lineRule="auto"/>
    </w:pPr>
    <w:rPr>
      <w:sz w:val="20"/>
    </w:rPr>
  </w:style>
  <w:style w:type="character" w:customStyle="1" w:styleId="KommentartextZchn">
    <w:name w:val="Kommentartext Zchn"/>
    <w:basedOn w:val="Absatz-Standardschriftart"/>
    <w:link w:val="Kommentartext"/>
    <w:uiPriority w:val="99"/>
    <w:semiHidden/>
    <w:rsid w:val="00F34E9A"/>
    <w:rPr>
      <w:lang w:eastAsia="en-US"/>
    </w:rPr>
  </w:style>
  <w:style w:type="paragraph" w:styleId="Kommentarthema">
    <w:name w:val="annotation subject"/>
    <w:basedOn w:val="Kommentartext"/>
    <w:next w:val="Kommentartext"/>
    <w:link w:val="KommentarthemaZchn"/>
    <w:uiPriority w:val="99"/>
    <w:semiHidden/>
    <w:unhideWhenUsed/>
    <w:rsid w:val="00F34E9A"/>
    <w:rPr>
      <w:b/>
      <w:bCs/>
    </w:rPr>
  </w:style>
  <w:style w:type="character" w:customStyle="1" w:styleId="KommentarthemaZchn">
    <w:name w:val="Kommentarthema Zchn"/>
    <w:basedOn w:val="KommentartextZchn"/>
    <w:link w:val="Kommentarthema"/>
    <w:uiPriority w:val="99"/>
    <w:semiHidden/>
    <w:rsid w:val="00F34E9A"/>
    <w:rPr>
      <w:b/>
      <w:bCs/>
      <w:lang w:eastAsia="en-US"/>
    </w:rPr>
  </w:style>
  <w:style w:type="table" w:styleId="EinfacheTabelle2">
    <w:name w:val="Plain Table 2"/>
    <w:basedOn w:val="NormaleTabelle"/>
    <w:uiPriority w:val="42"/>
    <w:rsid w:val="005750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tandardWeb">
    <w:name w:val="Normal (Web)"/>
    <w:basedOn w:val="Standard"/>
    <w:uiPriority w:val="99"/>
    <w:unhideWhenUsed/>
    <w:rsid w:val="00575075"/>
    <w:pPr>
      <w:spacing w:before="100" w:beforeAutospacing="1" w:after="100" w:afterAutospacing="1" w:line="240" w:lineRule="auto"/>
    </w:pPr>
    <w:rPr>
      <w:rFonts w:ascii="Times New Roman" w:eastAsia="Times New Roman" w:hAnsi="Times New Roman"/>
      <w:sz w:val="24"/>
      <w:szCs w:val="24"/>
      <w:lang w:eastAsia="de-CH"/>
    </w:rPr>
  </w:style>
  <w:style w:type="character" w:styleId="Hervorhebung">
    <w:name w:val="Emphasis"/>
    <w:basedOn w:val="Absatz-Standardschriftart"/>
    <w:uiPriority w:val="20"/>
    <w:qFormat/>
    <w:rsid w:val="00575075"/>
    <w:rPr>
      <w:i/>
      <w:iCs/>
    </w:rPr>
  </w:style>
  <w:style w:type="paragraph" w:styleId="Inhaltsverzeichnisberschrift">
    <w:name w:val="TOC Heading"/>
    <w:basedOn w:val="berschrift1"/>
    <w:next w:val="Standard"/>
    <w:uiPriority w:val="39"/>
    <w:unhideWhenUsed/>
    <w:qFormat/>
    <w:rsid w:val="0046321C"/>
    <w:pPr>
      <w:numPr>
        <w:numId w:val="0"/>
      </w:numPr>
      <w:tabs>
        <w:tab w:val="clear" w:pos="340"/>
        <w:tab w:val="clear" w:pos="567"/>
        <w:tab w:val="clear" w:pos="794"/>
      </w:tab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172987">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ahore2\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9B120-19F9-4FC7-BE59-C9F25388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Anforderungsspezifikation</Template>
  <TotalTime>0</TotalTime>
  <Pages>4</Pages>
  <Words>3017</Words>
  <Characters>17201</Characters>
  <Application>Microsoft Office Word</Application>
  <DocSecurity>0</DocSecurity>
  <Lines>143</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Mediaviso AG</Company>
  <LinksUpToDate>false</LinksUpToDate>
  <CharactersWithSpaces>20178</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Remo, ENT-NTC-CDS-STI (EXT)</dc:creator>
  <cp:keywords/>
  <dc:description/>
  <cp:lastModifiedBy>Lukas Zoller</cp:lastModifiedBy>
  <cp:revision>5</cp:revision>
  <cp:lastPrinted>2013-07-05T08:55:00Z</cp:lastPrinted>
  <dcterms:created xsi:type="dcterms:W3CDTF">2019-11-29T07:50:00Z</dcterms:created>
  <dcterms:modified xsi:type="dcterms:W3CDTF">2019-11-29T10:10:00Z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Remo.Hofmann@swisscom.com</vt:lpwstr>
  </property>
  <property fmtid="{D5CDD505-2E9C-101B-9397-08002B2CF9AE}" pid="5" name="MSIP_Label_2e1fccfb-80ca-4fe1-a574-1516544edb53_SetDate">
    <vt:lpwstr>2019-09-25T17:29:01.7068200Z</vt:lpwstr>
  </property>
  <property fmtid="{D5CDD505-2E9C-101B-9397-08002B2CF9AE}" pid="6" name="MSIP_Label_2e1fccfb-80ca-4fe1-a574-1516544edb53_Name">
    <vt:lpwstr>C2 General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Extended_MSFT_Method">
    <vt:lpwstr>Automatic</vt:lpwstr>
  </property>
  <property fmtid="{D5CDD505-2E9C-101B-9397-08002B2CF9AE}" pid="9" name="Sensitivity">
    <vt:lpwstr>C2 General</vt:lpwstr>
  </property>
</Properties>
</file>